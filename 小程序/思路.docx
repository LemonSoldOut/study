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C5668" w:rsidRPr="00BC5668" w:rsidRDefault="00BC5668" w:rsidP="00BC5668">
      <w:pPr>
        <w:spacing w:line="240" w:lineRule="atLeast"/>
        <w:jc w:val="center"/>
        <w:rPr>
          <w:ins w:id="0" w:author="曾 圆果" w:date="2020-04-23T19:30:00Z"/>
          <w:sz w:val="44"/>
          <w:szCs w:val="48"/>
          <w:rPrChange w:id="1" w:author="曾 圆果" w:date="2020-04-23T19:30:00Z">
            <w:rPr>
              <w:ins w:id="2" w:author="曾 圆果" w:date="2020-04-23T19:30:00Z"/>
              <w:sz w:val="24"/>
              <w:szCs w:val="28"/>
            </w:rPr>
          </w:rPrChange>
        </w:rPr>
        <w:pPrChange w:id="3" w:author="曾 圆果" w:date="2020-04-23T19:30:00Z">
          <w:pPr>
            <w:spacing w:line="240" w:lineRule="atLeast"/>
          </w:pPr>
        </w:pPrChange>
      </w:pPr>
      <w:ins w:id="4" w:author="曾 圆果" w:date="2020-04-23T19:30:00Z">
        <w:r w:rsidRPr="00BC5668">
          <w:rPr>
            <w:rFonts w:hint="eastAsia"/>
            <w:sz w:val="44"/>
            <w:szCs w:val="48"/>
            <w:rPrChange w:id="5" w:author="曾 圆果" w:date="2020-04-23T19:30:00Z">
              <w:rPr>
                <w:rFonts w:hint="eastAsia"/>
                <w:sz w:val="24"/>
                <w:szCs w:val="28"/>
              </w:rPr>
            </w:rPrChange>
          </w:rPr>
          <w:t>思路</w:t>
        </w:r>
      </w:ins>
    </w:p>
    <w:p w:rsidR="00056704" w:rsidRPr="00307032" w:rsidRDefault="00056704" w:rsidP="00307032">
      <w:pPr>
        <w:spacing w:line="240" w:lineRule="atLeast"/>
        <w:rPr>
          <w:sz w:val="24"/>
          <w:szCs w:val="28"/>
          <w:rPrChange w:id="6" w:author="曾 圆果" w:date="2020-04-23T17:51:00Z">
            <w:rPr/>
          </w:rPrChange>
        </w:rPr>
        <w:pPrChange w:id="7" w:author="曾 圆果" w:date="2020-04-23T17:50:00Z">
          <w:pPr/>
        </w:pPrChange>
      </w:pPr>
      <w:r w:rsidRPr="00307032">
        <w:rPr>
          <w:rFonts w:hint="eastAsia"/>
          <w:sz w:val="24"/>
          <w:szCs w:val="28"/>
          <w:rPrChange w:id="8" w:author="曾 圆果" w:date="2020-04-23T17:51:00Z">
            <w:rPr>
              <w:rFonts w:hint="eastAsia"/>
            </w:rPr>
          </w:rPrChange>
        </w:rPr>
        <w:t>进入小程序-请求获取数据前</w:t>
      </w:r>
      <w:ins w:id="9" w:author="曾 圆果" w:date="2020-04-23T17:38:00Z">
        <w:r w:rsidR="008C7227" w:rsidRPr="00307032">
          <w:rPr>
            <w:rFonts w:hint="eastAsia"/>
            <w:sz w:val="24"/>
            <w:szCs w:val="28"/>
            <w:rPrChange w:id="10" w:author="曾 圆果" w:date="2020-04-23T17:51:00Z">
              <w:rPr>
                <w:rFonts w:hint="eastAsia"/>
              </w:rPr>
            </w:rPrChange>
          </w:rPr>
          <w:t>两</w:t>
        </w:r>
      </w:ins>
      <w:del w:id="11" w:author="曾 圆果" w:date="2020-04-23T17:38:00Z">
        <w:r w:rsidRPr="00307032" w:rsidDel="008C7227">
          <w:rPr>
            <w:rFonts w:hint="eastAsia"/>
            <w:sz w:val="24"/>
            <w:szCs w:val="28"/>
            <w:rPrChange w:id="12" w:author="曾 圆果" w:date="2020-04-23T17:51:00Z">
              <w:rPr>
                <w:rFonts w:hint="eastAsia"/>
              </w:rPr>
            </w:rPrChange>
          </w:rPr>
          <w:delText>三</w:delText>
        </w:r>
      </w:del>
      <w:proofErr w:type="gramStart"/>
      <w:r w:rsidRPr="00307032">
        <w:rPr>
          <w:rFonts w:hint="eastAsia"/>
          <w:sz w:val="24"/>
          <w:szCs w:val="28"/>
          <w:rPrChange w:id="13" w:author="曾 圆果" w:date="2020-04-23T17:51:00Z">
            <w:rPr>
              <w:rFonts w:hint="eastAsia"/>
            </w:rPr>
          </w:rPrChange>
        </w:rPr>
        <w:t>个</w:t>
      </w:r>
      <w:proofErr w:type="gramEnd"/>
      <w:r w:rsidRPr="00307032">
        <w:rPr>
          <w:rFonts w:hint="eastAsia"/>
          <w:sz w:val="24"/>
          <w:szCs w:val="28"/>
          <w:rPrChange w:id="14" w:author="曾 圆果" w:date="2020-04-23T17:51:00Z">
            <w:rPr>
              <w:rFonts w:hint="eastAsia"/>
            </w:rPr>
          </w:rPrChange>
        </w:rPr>
        <w:t>数据（c1、c2</w:t>
      </w:r>
      <w:del w:id="15" w:author="曾 圆果" w:date="2020-04-23T17:06:00Z">
        <w:r w:rsidRPr="00307032" w:rsidDel="00DF7808">
          <w:rPr>
            <w:rFonts w:hint="eastAsia"/>
            <w:sz w:val="24"/>
            <w:szCs w:val="28"/>
            <w:rPrChange w:id="16" w:author="曾 圆果" w:date="2020-04-23T17:51:00Z">
              <w:rPr>
                <w:rFonts w:hint="eastAsia"/>
              </w:rPr>
            </w:rPrChange>
          </w:rPr>
          <w:delText>、c3</w:delText>
        </w:r>
      </w:del>
      <w:r w:rsidRPr="00307032">
        <w:rPr>
          <w:rFonts w:hint="eastAsia"/>
          <w:sz w:val="24"/>
          <w:szCs w:val="28"/>
          <w:rPrChange w:id="17" w:author="曾 圆果" w:date="2020-04-23T17:51:00Z">
            <w:rPr>
              <w:rFonts w:hint="eastAsia"/>
            </w:rPr>
          </w:rPrChange>
        </w:rPr>
        <w:t>）-计算t1=</w:t>
      </w:r>
      <w:del w:id="18" w:author="曾 圆果" w:date="2020-04-23T17:06:00Z">
        <w:r w:rsidRPr="00307032" w:rsidDel="00DF7808">
          <w:rPr>
            <w:rFonts w:hint="eastAsia"/>
            <w:sz w:val="24"/>
            <w:szCs w:val="28"/>
            <w:rPrChange w:id="19" w:author="曾 圆果" w:date="2020-04-23T17:51:00Z">
              <w:rPr>
                <w:rFonts w:hint="eastAsia"/>
              </w:rPr>
            </w:rPrChange>
          </w:rPr>
          <w:delText>c3</w:delText>
        </w:r>
      </w:del>
      <w:ins w:id="20" w:author="曾 圆果" w:date="2020-04-23T17:06:00Z">
        <w:r w:rsidR="00DF7808" w:rsidRPr="00307032">
          <w:rPr>
            <w:rFonts w:hint="eastAsia"/>
            <w:sz w:val="24"/>
            <w:szCs w:val="28"/>
            <w:rPrChange w:id="21" w:author="曾 圆果" w:date="2020-04-23T17:51:00Z">
              <w:rPr>
                <w:rFonts w:hint="eastAsia"/>
              </w:rPr>
            </w:rPrChange>
          </w:rPr>
          <w:t>c</w:t>
        </w:r>
        <w:r w:rsidR="00DF7808" w:rsidRPr="00307032">
          <w:rPr>
            <w:sz w:val="24"/>
            <w:szCs w:val="28"/>
            <w:rPrChange w:id="22" w:author="曾 圆果" w:date="2020-04-23T17:51:00Z">
              <w:rPr/>
            </w:rPrChange>
          </w:rPr>
          <w:t>2</w:t>
        </w:r>
      </w:ins>
      <w:r w:rsidRPr="00307032">
        <w:rPr>
          <w:rFonts w:hint="eastAsia"/>
          <w:sz w:val="24"/>
          <w:szCs w:val="28"/>
          <w:rPrChange w:id="23" w:author="曾 圆果" w:date="2020-04-23T17:51:00Z">
            <w:rPr>
              <w:rFonts w:hint="eastAsia"/>
            </w:rPr>
          </w:rPrChange>
        </w:rPr>
        <w:t>-c</w:t>
      </w:r>
      <w:ins w:id="24" w:author="曾 圆果" w:date="2020-04-23T17:06:00Z">
        <w:r w:rsidR="00DF7808" w:rsidRPr="00307032">
          <w:rPr>
            <w:sz w:val="24"/>
            <w:szCs w:val="28"/>
            <w:rPrChange w:id="25" w:author="曾 圆果" w:date="2020-04-23T17:51:00Z">
              <w:rPr/>
            </w:rPrChange>
          </w:rPr>
          <w:t>1</w:t>
        </w:r>
      </w:ins>
      <w:del w:id="26" w:author="曾 圆果" w:date="2020-04-23T17:06:00Z">
        <w:r w:rsidRPr="00307032" w:rsidDel="00DF7808">
          <w:rPr>
            <w:rFonts w:hint="eastAsia"/>
            <w:sz w:val="24"/>
            <w:szCs w:val="28"/>
            <w:rPrChange w:id="27" w:author="曾 圆果" w:date="2020-04-23T17:51:00Z">
              <w:rPr>
                <w:rFonts w:hint="eastAsia"/>
              </w:rPr>
            </w:rPrChange>
          </w:rPr>
          <w:delText>2</w:delText>
        </w:r>
      </w:del>
      <w:r w:rsidRPr="00307032">
        <w:rPr>
          <w:rFonts w:hint="eastAsia"/>
          <w:sz w:val="24"/>
          <w:szCs w:val="28"/>
          <w:rPrChange w:id="28" w:author="曾 圆果" w:date="2020-04-23T17:51:00Z">
            <w:rPr>
              <w:rFonts w:hint="eastAsia"/>
            </w:rPr>
          </w:rPrChange>
        </w:rPr>
        <w:t>，每次获取</w:t>
      </w:r>
      <w:del w:id="29" w:author="曾 圆果" w:date="2020-04-23T17:07:00Z">
        <w:r w:rsidRPr="00307032" w:rsidDel="00DF7808">
          <w:rPr>
            <w:rFonts w:hint="eastAsia"/>
            <w:sz w:val="24"/>
            <w:szCs w:val="28"/>
            <w:rPrChange w:id="30" w:author="曾 圆果" w:date="2020-04-23T17:51:00Z">
              <w:rPr>
                <w:rFonts w:hint="eastAsia"/>
              </w:rPr>
            </w:rPrChange>
          </w:rPr>
          <w:delText>两个数据，</w:delText>
        </w:r>
      </w:del>
      <w:ins w:id="31" w:author="曾 圆果" w:date="2020-04-23T17:07:00Z">
        <w:r w:rsidR="00DF7808" w:rsidRPr="00307032">
          <w:rPr>
            <w:rFonts w:hint="eastAsia"/>
            <w:sz w:val="24"/>
            <w:szCs w:val="28"/>
            <w:rPrChange w:id="32" w:author="曾 圆果" w:date="2020-04-23T17:51:00Z">
              <w:rPr>
                <w:rFonts w:hint="eastAsia"/>
              </w:rPr>
            </w:rPrChange>
          </w:rPr>
          <w:t>最新数据点</w:t>
        </w:r>
      </w:ins>
      <w:proofErr w:type="spellStart"/>
      <w:r w:rsidRPr="00307032">
        <w:rPr>
          <w:rFonts w:hint="eastAsia"/>
          <w:sz w:val="24"/>
          <w:szCs w:val="28"/>
          <w:rPrChange w:id="33" w:author="曾 圆果" w:date="2020-04-23T17:51:00Z">
            <w:rPr>
              <w:rFonts w:hint="eastAsia"/>
            </w:rPr>
          </w:rPrChange>
        </w:rPr>
        <w:t>cn</w:t>
      </w:r>
      <w:proofErr w:type="spellEnd"/>
      <w:ins w:id="34" w:author="曾 圆果" w:date="2020-04-23T17:07:00Z">
        <w:r w:rsidR="00DF7808" w:rsidRPr="00307032" w:rsidDel="00DF7808">
          <w:rPr>
            <w:rFonts w:hint="eastAsia"/>
            <w:sz w:val="24"/>
            <w:szCs w:val="28"/>
            <w:rPrChange w:id="35" w:author="曾 圆果" w:date="2020-04-23T17:51:00Z">
              <w:rPr>
                <w:rFonts w:hint="eastAsia"/>
              </w:rPr>
            </w:rPrChange>
          </w:rPr>
          <w:t xml:space="preserve"> </w:t>
        </w:r>
      </w:ins>
      <w:del w:id="36" w:author="曾 圆果" w:date="2020-04-23T17:07:00Z">
        <w:r w:rsidRPr="00307032" w:rsidDel="00DF7808">
          <w:rPr>
            <w:rFonts w:hint="eastAsia"/>
            <w:sz w:val="24"/>
            <w:szCs w:val="28"/>
            <w:rPrChange w:id="37" w:author="曾 圆果" w:date="2020-04-23T17:51:00Z">
              <w:rPr>
                <w:rFonts w:hint="eastAsia"/>
              </w:rPr>
            </w:rPrChange>
          </w:rPr>
          <w:delText>和c</w:delText>
        </w:r>
        <w:r w:rsidR="002B2F4D" w:rsidRPr="00307032" w:rsidDel="00DF7808">
          <w:rPr>
            <w:sz w:val="24"/>
            <w:szCs w:val="28"/>
            <w:rPrChange w:id="38" w:author="曾 圆果" w:date="2020-04-23T17:51:00Z">
              <w:rPr/>
            </w:rPrChange>
          </w:rPr>
          <w:delText>(</w:delText>
        </w:r>
        <w:r w:rsidRPr="00307032" w:rsidDel="00DF7808">
          <w:rPr>
            <w:rFonts w:hint="eastAsia"/>
            <w:color w:val="FF0000"/>
            <w:sz w:val="24"/>
            <w:szCs w:val="28"/>
            <w:rPrChange w:id="39" w:author="曾 圆果" w:date="2020-04-23T17:51:00Z">
              <w:rPr>
                <w:rFonts w:hint="eastAsia"/>
                <w:color w:val="FF0000"/>
              </w:rPr>
            </w:rPrChange>
          </w:rPr>
          <w:delText>n+</w:delText>
        </w:r>
        <w:r w:rsidRPr="00307032" w:rsidDel="00DF7808">
          <w:rPr>
            <w:color w:val="FF0000"/>
            <w:sz w:val="24"/>
            <w:szCs w:val="28"/>
            <w:rPrChange w:id="40" w:author="曾 圆果" w:date="2020-04-23T17:51:00Z">
              <w:rPr>
                <w:color w:val="FF0000"/>
              </w:rPr>
            </w:rPrChange>
          </w:rPr>
          <w:delText>1</w:delText>
        </w:r>
        <w:r w:rsidR="002B2F4D" w:rsidRPr="00307032" w:rsidDel="00DF7808">
          <w:rPr>
            <w:color w:val="FF0000"/>
            <w:sz w:val="24"/>
            <w:szCs w:val="28"/>
            <w:rPrChange w:id="41" w:author="曾 圆果" w:date="2020-04-23T17:51:00Z">
              <w:rPr>
                <w:color w:val="FF0000"/>
              </w:rPr>
            </w:rPrChange>
          </w:rPr>
          <w:delText>)</w:delText>
        </w:r>
        <w:r w:rsidRPr="00307032" w:rsidDel="00DF7808">
          <w:rPr>
            <w:rFonts w:hint="eastAsia"/>
            <w:sz w:val="24"/>
            <w:szCs w:val="28"/>
            <w:rPrChange w:id="42" w:author="曾 圆果" w:date="2020-04-23T17:51:00Z">
              <w:rPr>
                <w:rFonts w:hint="eastAsia"/>
              </w:rPr>
            </w:rPrChange>
          </w:rPr>
          <w:delText>，</w:delText>
        </w:r>
      </w:del>
    </w:p>
    <w:p w:rsidR="002B2F4D" w:rsidRPr="003B6312" w:rsidRDefault="003B6312" w:rsidP="00307032">
      <w:pPr>
        <w:spacing w:line="240" w:lineRule="atLeast"/>
        <w:rPr>
          <w:ins w:id="43" w:author="曾 圆果" w:date="2020-04-22T21:10:00Z"/>
          <w:color w:val="FF0000"/>
          <w:sz w:val="24"/>
          <w:szCs w:val="28"/>
          <w:rPrChange w:id="44" w:author="曾 圆果" w:date="2020-04-23T18:08:00Z">
            <w:rPr>
              <w:ins w:id="45" w:author="曾 圆果" w:date="2020-04-22T21:10:00Z"/>
            </w:rPr>
          </w:rPrChange>
        </w:rPr>
        <w:pPrChange w:id="46" w:author="曾 圆果" w:date="2020-04-23T17:50:00Z">
          <w:pPr/>
        </w:pPrChange>
      </w:pPr>
      <w:ins w:id="47" w:author="曾 圆果" w:date="2020-04-23T18:08:00Z">
        <w:r w:rsidRPr="008857A1">
          <w:rPr>
            <w:rFonts w:hint="eastAsia"/>
            <w:color w:val="FF0000"/>
            <w:sz w:val="24"/>
            <w:szCs w:val="28"/>
          </w:rPr>
          <w:t>请求</w:t>
        </w:r>
        <w:proofErr w:type="spellStart"/>
        <w:r w:rsidRPr="008857A1">
          <w:rPr>
            <w:rFonts w:hint="eastAsia"/>
            <w:color w:val="FF0000"/>
            <w:sz w:val="24"/>
            <w:szCs w:val="28"/>
          </w:rPr>
          <w:t>cn</w:t>
        </w:r>
        <w:proofErr w:type="spellEnd"/>
        <w:r w:rsidRPr="008857A1">
          <w:rPr>
            <w:rFonts w:hint="eastAsia"/>
            <w:color w:val="FF0000"/>
            <w:sz w:val="24"/>
            <w:szCs w:val="28"/>
          </w:rPr>
          <w:t>-------------------获取最新数据点</w:t>
        </w:r>
      </w:ins>
    </w:p>
    <w:p w:rsidR="00721CFC" w:rsidRDefault="005604C4" w:rsidP="00307032">
      <w:pPr>
        <w:spacing w:line="240" w:lineRule="atLeast"/>
        <w:rPr>
          <w:ins w:id="48" w:author="曾 圆果" w:date="2020-04-23T18:08:00Z"/>
          <w:color w:val="FF0000"/>
          <w:sz w:val="24"/>
          <w:szCs w:val="28"/>
        </w:rPr>
      </w:pPr>
      <w:ins w:id="49" w:author="曾 圆果" w:date="2020-04-22T21:12:00Z">
        <w:r w:rsidRPr="00307032">
          <w:rPr>
            <w:rFonts w:hint="eastAsia"/>
            <w:sz w:val="24"/>
            <w:szCs w:val="28"/>
            <w:rPrChange w:id="50" w:author="曾 圆果" w:date="2020-04-23T17:51:00Z">
              <w:rPr>
                <w:rFonts w:hint="eastAsia"/>
              </w:rPr>
            </w:rPrChange>
          </w:rPr>
          <w:t>显示</w:t>
        </w:r>
      </w:ins>
      <w:proofErr w:type="spellStart"/>
      <w:ins w:id="51" w:author="曾 圆果" w:date="2020-04-23T17:07:00Z">
        <w:r w:rsidR="00DF7808" w:rsidRPr="00307032">
          <w:rPr>
            <w:rFonts w:hint="eastAsia"/>
            <w:sz w:val="24"/>
            <w:szCs w:val="28"/>
            <w:rPrChange w:id="52" w:author="曾 圆果" w:date="2020-04-23T17:51:00Z">
              <w:rPr>
                <w:rFonts w:hint="eastAsia"/>
              </w:rPr>
            </w:rPrChange>
          </w:rPr>
          <w:t>cn</w:t>
        </w:r>
      </w:ins>
      <w:proofErr w:type="spellEnd"/>
      <w:ins w:id="53" w:author="曾 圆果" w:date="2020-04-22T21:14:00Z">
        <w:r w:rsidR="00CA6825" w:rsidRPr="00307032">
          <w:rPr>
            <w:color w:val="FF0000"/>
            <w:sz w:val="24"/>
            <w:szCs w:val="28"/>
            <w:rPrChange w:id="54" w:author="曾 圆果" w:date="2020-04-23T17:51:00Z">
              <w:rPr/>
            </w:rPrChange>
          </w:rPr>
          <w:t>------------------显示实时重量</w:t>
        </w:r>
      </w:ins>
    </w:p>
    <w:p w:rsidR="003B6312" w:rsidRPr="00307032" w:rsidRDefault="003B6312" w:rsidP="00307032">
      <w:pPr>
        <w:spacing w:line="240" w:lineRule="atLeast"/>
        <w:rPr>
          <w:ins w:id="55" w:author="曾 圆果" w:date="2020-04-23T17:14:00Z"/>
          <w:rFonts w:hint="eastAsia"/>
          <w:color w:val="FF0000"/>
          <w:sz w:val="24"/>
          <w:szCs w:val="28"/>
          <w:rPrChange w:id="56" w:author="曾 圆果" w:date="2020-04-23T17:51:00Z">
            <w:rPr>
              <w:ins w:id="57" w:author="曾 圆果" w:date="2020-04-23T17:14:00Z"/>
              <w:color w:val="FF0000"/>
            </w:rPr>
          </w:rPrChange>
        </w:rPr>
        <w:pPrChange w:id="58" w:author="曾 圆果" w:date="2020-04-23T17:50:00Z">
          <w:pPr/>
        </w:pPrChange>
      </w:pPr>
    </w:p>
    <w:p w:rsidR="00DF7808" w:rsidRPr="00307032" w:rsidDel="00DF7808" w:rsidRDefault="004910FD" w:rsidP="00307032">
      <w:pPr>
        <w:spacing w:line="240" w:lineRule="atLeast"/>
        <w:rPr>
          <w:del w:id="59" w:author="曾 圆果" w:date="2020-04-23T17:12:00Z"/>
          <w:rFonts w:hint="eastAsia"/>
          <w:b/>
          <w:bCs/>
          <w:i/>
          <w:iCs/>
          <w:sz w:val="24"/>
          <w:szCs w:val="28"/>
          <w:rPrChange w:id="60" w:author="曾 圆果" w:date="2020-04-23T17:51:00Z">
            <w:rPr>
              <w:del w:id="61" w:author="曾 圆果" w:date="2020-04-23T17:12:00Z"/>
              <w:rFonts w:hint="eastAsia"/>
            </w:rPr>
          </w:rPrChange>
        </w:rPr>
        <w:pPrChange w:id="62" w:author="曾 圆果" w:date="2020-04-23T17:50:00Z">
          <w:pPr/>
        </w:pPrChange>
      </w:pPr>
      <w:ins w:id="63" w:author="曾 圆果" w:date="2020-04-22T21:08:00Z">
        <w:r w:rsidRPr="00307032">
          <w:rPr>
            <w:b/>
            <w:bCs/>
            <w:i/>
            <w:iCs/>
            <w:noProof/>
            <w:sz w:val="24"/>
            <w:szCs w:val="28"/>
            <w:rPrChange w:id="64" w:author="曾 圆果" w:date="2020-04-23T17:51:00Z">
              <w:rPr>
                <w:noProof/>
              </w:rPr>
            </w:rPrChange>
          </w:rPr>
          <mc:AlternateContent>
            <mc:Choice Requires="wps">
              <w:drawing>
                <wp:anchor distT="45720" distB="45720" distL="114300" distR="114300" simplePos="0" relativeHeight="251660288" behindDoc="0" locked="0" layoutInCell="1" allowOverlap="1">
                  <wp:simplePos x="0" y="0"/>
                  <wp:positionH relativeFrom="column">
                    <wp:posOffset>4333875</wp:posOffset>
                  </wp:positionH>
                  <wp:positionV relativeFrom="paragraph">
                    <wp:posOffset>41910</wp:posOffset>
                  </wp:positionV>
                  <wp:extent cx="1981200" cy="3276600"/>
                  <wp:effectExtent l="0" t="0" r="19050" b="19050"/>
                  <wp:wrapSquare wrapText="bothSides"/>
                  <wp:docPr id="217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81200" cy="3276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10FD" w:rsidRDefault="004910FD" w:rsidP="004910FD">
                              <w:pPr>
                                <w:ind w:firstLineChars="200" w:firstLine="420"/>
                                <w:rPr>
                                  <w:ins w:id="65" w:author="曾 圆果" w:date="2020-04-23T17:33:00Z"/>
                                </w:rPr>
                                <w:pPrChange w:id="66" w:author="曾 圆果" w:date="2020-04-23T17:33:00Z">
                                  <w:pPr/>
                                </w:pPrChange>
                              </w:pPr>
                              <w:ins w:id="67" w:author="曾 圆果" w:date="2020-04-23T17:33:00Z">
                                <w:r>
                                  <w:rPr>
                                    <w:rFonts w:hint="eastAsia"/>
                                  </w:rPr>
                                  <w:t>每次进入小程序不要重头开始载入，而是载入上次添加的数据流。</w:t>
                                </w:r>
                              </w:ins>
                            </w:p>
                            <w:p w:rsidR="004910FD" w:rsidRDefault="004910FD">
                              <w:pPr>
                                <w:rPr>
                                  <w:ins w:id="68" w:author="曾 圆果" w:date="2020-04-23T17:33:00Z"/>
                                </w:rPr>
                              </w:pPr>
                            </w:p>
                            <w:p w:rsidR="00921D14" w:rsidRDefault="00921D14" w:rsidP="004910FD">
                              <w:pPr>
                                <w:ind w:firstLineChars="250" w:firstLine="525"/>
                                <w:rPr>
                                  <w:rFonts w:hint="eastAsia"/>
                                </w:rPr>
                                <w:pPrChange w:id="69" w:author="曾 圆果" w:date="2020-04-23T17:33:00Z">
                                  <w:pPr/>
                                </w:pPrChange>
                              </w:pPr>
                              <w:ins w:id="70" w:author="曾 圆果" w:date="2020-04-22T21:08:00Z">
                                <w:r>
                                  <w:rPr>
                                    <w:rFonts w:hint="eastAsia"/>
                                  </w:rPr>
                                  <w:t>需要存储</w:t>
                                </w:r>
                              </w:ins>
                              <w:ins w:id="71" w:author="曾 圆果" w:date="2020-04-22T21:09:00Z">
                                <w:r w:rsidR="00721CFC">
                                  <w:rPr>
                                    <w:rFonts w:hint="eastAsia"/>
                                  </w:rPr>
                                  <w:t>在小程序内部的数据，c1，c2，</w:t>
                                </w:r>
                              </w:ins>
                              <w:ins w:id="72" w:author="曾 圆果" w:date="2020-04-23T17:32:00Z">
                                <w:r w:rsidR="004910FD">
                                  <w:t>t1</w:t>
                                </w:r>
                                <w:r w:rsidR="004910FD">
                                  <w:rPr>
                                    <w:rFonts w:hint="eastAsia"/>
                                  </w:rPr>
                                  <w:t>。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6" type="#_x0000_t202" style="position:absolute;left:0;text-align:left;margin-left:341.25pt;margin-top:3.3pt;width:156pt;height:25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">
                  <v:textbox>
                    <w:txbxContent>
                      <w:p w:rsidR="004910FD" w:rsidRDefault="004910FD" w:rsidP="004910FD">
                        <w:pPr>
                          <w:ind w:firstLineChars="200" w:firstLine="420"/>
                          <w:rPr>
                            <w:ins w:id="73" w:author="曾 圆果" w:date="2020-04-23T17:33:00Z"/>
                          </w:rPr>
                          <w:pPrChange w:id="74" w:author="曾 圆果" w:date="2020-04-23T17:33:00Z">
                            <w:pPr/>
                          </w:pPrChange>
                        </w:pPr>
                        <w:ins w:id="75" w:author="曾 圆果" w:date="2020-04-23T17:33:00Z">
                          <w:r>
                            <w:rPr>
                              <w:rFonts w:hint="eastAsia"/>
                            </w:rPr>
                            <w:t>每次进入小程序不要重头开始载入，而是载入上次添加的数据流。</w:t>
                          </w:r>
                        </w:ins>
                      </w:p>
                      <w:p w:rsidR="004910FD" w:rsidRDefault="004910FD">
                        <w:pPr>
                          <w:rPr>
                            <w:ins w:id="76" w:author="曾 圆果" w:date="2020-04-23T17:33:00Z"/>
                          </w:rPr>
                        </w:pPr>
                      </w:p>
                      <w:p w:rsidR="00921D14" w:rsidRDefault="00921D14" w:rsidP="004910FD">
                        <w:pPr>
                          <w:ind w:firstLineChars="250" w:firstLine="525"/>
                          <w:rPr>
                            <w:rFonts w:hint="eastAsia"/>
                          </w:rPr>
                          <w:pPrChange w:id="77" w:author="曾 圆果" w:date="2020-04-23T17:33:00Z">
                            <w:pPr/>
                          </w:pPrChange>
                        </w:pPr>
                        <w:ins w:id="78" w:author="曾 圆果" w:date="2020-04-22T21:08:00Z">
                          <w:r>
                            <w:rPr>
                              <w:rFonts w:hint="eastAsia"/>
                            </w:rPr>
                            <w:t>需要存储</w:t>
                          </w:r>
                        </w:ins>
                        <w:ins w:id="79" w:author="曾 圆果" w:date="2020-04-22T21:09:00Z">
                          <w:r w:rsidR="00721CFC">
                            <w:rPr>
                              <w:rFonts w:hint="eastAsia"/>
                            </w:rPr>
                            <w:t>在小程序内部的数据，c1，c2，</w:t>
                          </w:r>
                        </w:ins>
                        <w:ins w:id="80" w:author="曾 圆果" w:date="2020-04-23T17:32:00Z">
                          <w:r w:rsidR="004910FD">
                            <w:t>t1</w:t>
                          </w:r>
                          <w:r w:rsidR="004910FD">
                            <w:rPr>
                              <w:rFonts w:hint="eastAsia"/>
                            </w:rPr>
                            <w:t>。</w:t>
                          </w:r>
                        </w:ins>
                      </w:p>
                    </w:txbxContent>
                  </v:textbox>
                  <w10:wrap type="square"/>
                </v:shape>
              </w:pict>
            </mc:Fallback>
          </mc:AlternateContent>
        </w:r>
      </w:ins>
    </w:p>
    <w:p w:rsidR="00921D14" w:rsidRPr="00307032" w:rsidRDefault="002B2F4D" w:rsidP="00307032">
      <w:pPr>
        <w:spacing w:line="240" w:lineRule="atLeast"/>
        <w:rPr>
          <w:ins w:id="81" w:author="曾 圆果" w:date="2020-04-22T21:03:00Z"/>
          <w:rFonts w:hint="eastAsia"/>
          <w:b/>
          <w:bCs/>
          <w:i/>
          <w:iCs/>
          <w:sz w:val="24"/>
          <w:szCs w:val="28"/>
          <w:rPrChange w:id="82" w:author="曾 圆果" w:date="2020-04-23T17:51:00Z">
            <w:rPr>
              <w:ins w:id="83" w:author="曾 圆果" w:date="2020-04-22T21:03:00Z"/>
            </w:rPr>
          </w:rPrChange>
        </w:rPr>
        <w:pPrChange w:id="84" w:author="曾 圆果" w:date="2020-04-23T17:50:00Z">
          <w:pPr/>
        </w:pPrChange>
      </w:pPr>
      <w:r w:rsidRPr="00307032">
        <w:rPr>
          <w:rFonts w:hint="eastAsia"/>
          <w:b/>
          <w:bCs/>
          <w:i/>
          <w:iCs/>
          <w:sz w:val="24"/>
          <w:szCs w:val="28"/>
          <w:rPrChange w:id="85" w:author="曾 圆果" w:date="2020-04-23T17:51:00Z">
            <w:rPr>
              <w:rFonts w:hint="eastAsia"/>
            </w:rPr>
          </w:rPrChange>
        </w:rPr>
        <w:t>如果</w:t>
      </w:r>
      <w:proofErr w:type="spellStart"/>
      <w:r w:rsidRPr="00307032">
        <w:rPr>
          <w:rFonts w:hint="eastAsia"/>
          <w:b/>
          <w:bCs/>
          <w:i/>
          <w:iCs/>
          <w:sz w:val="24"/>
          <w:szCs w:val="28"/>
          <w:rPrChange w:id="86" w:author="曾 圆果" w:date="2020-04-23T17:51:00Z">
            <w:rPr>
              <w:rFonts w:hint="eastAsia"/>
            </w:rPr>
          </w:rPrChange>
        </w:rPr>
        <w:t>cn</w:t>
      </w:r>
      <w:proofErr w:type="spellEnd"/>
      <w:ins w:id="87" w:author="曾 圆果" w:date="2020-04-23T17:07:00Z">
        <w:r w:rsidR="00DF7808" w:rsidRPr="00307032" w:rsidDel="00DF7808">
          <w:rPr>
            <w:rFonts w:hint="eastAsia"/>
            <w:b/>
            <w:bCs/>
            <w:i/>
            <w:iCs/>
            <w:sz w:val="24"/>
            <w:szCs w:val="28"/>
            <w:rPrChange w:id="88" w:author="曾 圆果" w:date="2020-04-23T17:51:00Z">
              <w:rPr>
                <w:rFonts w:hint="eastAsia"/>
                <w:b/>
                <w:bCs/>
                <w:i/>
                <w:iCs/>
                <w:color w:val="FF0000"/>
              </w:rPr>
            </w:rPrChange>
          </w:rPr>
          <w:t xml:space="preserve"> </w:t>
        </w:r>
      </w:ins>
      <w:del w:id="89" w:author="曾 圆果" w:date="2020-04-23T17:07:00Z">
        <w:r w:rsidRPr="00307032" w:rsidDel="00DF7808">
          <w:rPr>
            <w:rFonts w:hint="eastAsia"/>
            <w:b/>
            <w:bCs/>
            <w:i/>
            <w:iCs/>
            <w:sz w:val="24"/>
            <w:szCs w:val="28"/>
            <w:rPrChange w:id="90" w:author="曾 圆果" w:date="2020-04-23T17:51:00Z">
              <w:rPr>
                <w:rFonts w:hint="eastAsia"/>
              </w:rPr>
            </w:rPrChange>
          </w:rPr>
          <w:delText>并且</w:delText>
        </w:r>
        <w:r w:rsidRPr="00307032" w:rsidDel="00DF7808">
          <w:rPr>
            <w:b/>
            <w:bCs/>
            <w:i/>
            <w:iCs/>
            <w:sz w:val="24"/>
            <w:szCs w:val="28"/>
            <w:rPrChange w:id="91" w:author="曾 圆果" w:date="2020-04-23T17:51:00Z">
              <w:rPr/>
            </w:rPrChange>
          </w:rPr>
          <w:delText>cn+1</w:delText>
        </w:r>
      </w:del>
      <w:r w:rsidRPr="00307032">
        <w:rPr>
          <w:b/>
          <w:bCs/>
          <w:i/>
          <w:iCs/>
          <w:sz w:val="24"/>
          <w:szCs w:val="28"/>
          <w:rPrChange w:id="92" w:author="曾 圆果" w:date="2020-04-23T17:51:00Z">
            <w:rPr/>
          </w:rPrChange>
        </w:rPr>
        <w:t>&gt;c2</w:t>
      </w:r>
      <w:ins w:id="93" w:author="曾 圆果" w:date="2020-04-22T21:14:00Z">
        <w:r w:rsidR="00CA6825" w:rsidRPr="00307032">
          <w:rPr>
            <w:b/>
            <w:bCs/>
            <w:i/>
            <w:iCs/>
            <w:sz w:val="24"/>
            <w:szCs w:val="28"/>
            <w:rPrChange w:id="94" w:author="曾 圆果" w:date="2020-04-23T17:51:00Z">
              <w:rPr/>
            </w:rPrChange>
          </w:rPr>
          <w:t>-------------------------</w:t>
        </w:r>
      </w:ins>
      <w:ins w:id="95" w:author="曾 圆果" w:date="2020-04-23T17:39:00Z">
        <w:r w:rsidR="008C7227" w:rsidRPr="00307032">
          <w:rPr>
            <w:rFonts w:hint="eastAsia"/>
            <w:b/>
            <w:bCs/>
            <w:i/>
            <w:iCs/>
            <w:sz w:val="24"/>
            <w:szCs w:val="28"/>
            <w:rPrChange w:id="96" w:author="曾 圆果" w:date="2020-04-23T17:51:00Z">
              <w:rPr>
                <w:rFonts w:hint="eastAsia"/>
                <w:color w:val="FF0000"/>
              </w:rPr>
            </w:rPrChange>
          </w:rPr>
          <w:t>检测是否</w:t>
        </w:r>
      </w:ins>
      <w:ins w:id="97" w:author="曾 圆果" w:date="2020-04-22T21:15:00Z">
        <w:r w:rsidR="00CA6825" w:rsidRPr="00307032">
          <w:rPr>
            <w:rFonts w:hint="eastAsia"/>
            <w:b/>
            <w:bCs/>
            <w:i/>
            <w:iCs/>
            <w:sz w:val="24"/>
            <w:szCs w:val="28"/>
            <w:rPrChange w:id="98" w:author="曾 圆果" w:date="2020-04-23T17:51:00Z">
              <w:rPr>
                <w:rFonts w:hint="eastAsia"/>
              </w:rPr>
            </w:rPrChange>
          </w:rPr>
          <w:t>加水</w:t>
        </w:r>
      </w:ins>
      <w:del w:id="99" w:author="曾 圆果" w:date="2020-04-22T21:03:00Z">
        <w:r w:rsidRPr="00307032" w:rsidDel="00921D14">
          <w:rPr>
            <w:rFonts w:hint="eastAsia"/>
            <w:b/>
            <w:bCs/>
            <w:i/>
            <w:iCs/>
            <w:sz w:val="24"/>
            <w:szCs w:val="28"/>
            <w:rPrChange w:id="100" w:author="曾 圆果" w:date="2020-04-23T17:51:00Z">
              <w:rPr>
                <w:rFonts w:hint="eastAsia"/>
              </w:rPr>
            </w:rPrChange>
          </w:rPr>
          <w:delText>,</w:delText>
        </w:r>
      </w:del>
    </w:p>
    <w:p w:rsidR="00921D14" w:rsidRPr="00307032" w:rsidRDefault="00921D14" w:rsidP="00307032">
      <w:pPr>
        <w:spacing w:line="240" w:lineRule="atLeast"/>
        <w:rPr>
          <w:ins w:id="101" w:author="曾 圆果" w:date="2020-04-22T21:03:00Z"/>
          <w:b/>
          <w:bCs/>
          <w:i/>
          <w:iCs/>
          <w:sz w:val="24"/>
          <w:szCs w:val="28"/>
          <w:rPrChange w:id="102" w:author="曾 圆果" w:date="2020-04-23T17:51:00Z">
            <w:rPr>
              <w:ins w:id="103" w:author="曾 圆果" w:date="2020-04-22T21:03:00Z"/>
            </w:rPr>
          </w:rPrChange>
        </w:rPr>
        <w:pPrChange w:id="104" w:author="曾 圆果" w:date="2020-04-23T17:50:00Z">
          <w:pPr/>
        </w:pPrChange>
      </w:pPr>
      <w:ins w:id="105" w:author="曾 圆果" w:date="2020-04-22T21:03:00Z">
        <w:r w:rsidRPr="00307032">
          <w:rPr>
            <w:rFonts w:hint="eastAsia"/>
            <w:b/>
            <w:bCs/>
            <w:i/>
            <w:iCs/>
            <w:sz w:val="24"/>
            <w:szCs w:val="28"/>
            <w:rPrChange w:id="106" w:author="曾 圆果" w:date="2020-04-23T17:51:00Z">
              <w:rPr>
                <w:rFonts w:hint="eastAsia"/>
              </w:rPr>
            </w:rPrChange>
          </w:rPr>
          <w:t>{</w:t>
        </w:r>
      </w:ins>
    </w:p>
    <w:p w:rsidR="00921D14" w:rsidRPr="00307032" w:rsidDel="00921D14" w:rsidRDefault="00921D14" w:rsidP="00307032">
      <w:pPr>
        <w:spacing w:line="240" w:lineRule="atLeast"/>
        <w:rPr>
          <w:del w:id="107" w:author="曾 圆果" w:date="2020-04-22T21:04:00Z"/>
          <w:moveTo w:id="108" w:author="曾 圆果" w:date="2020-04-22T21:03:00Z"/>
          <w:b/>
          <w:bCs/>
          <w:i/>
          <w:iCs/>
          <w:sz w:val="24"/>
          <w:szCs w:val="28"/>
          <w:rPrChange w:id="109" w:author="曾 圆果" w:date="2020-04-23T17:51:00Z">
            <w:rPr>
              <w:del w:id="110" w:author="曾 圆果" w:date="2020-04-22T21:04:00Z"/>
              <w:moveTo w:id="111" w:author="曾 圆果" w:date="2020-04-22T21:03:00Z"/>
            </w:rPr>
          </w:rPrChange>
        </w:rPr>
        <w:pPrChange w:id="112" w:author="曾 圆果" w:date="2020-04-23T17:50:00Z">
          <w:pPr/>
        </w:pPrChange>
      </w:pPr>
      <w:moveToRangeStart w:id="113" w:author="曾 圆果" w:date="2020-04-22T21:03:00Z" w:name="move38481833"/>
      <w:moveTo w:id="114" w:author="曾 圆果" w:date="2020-04-22T21:03:00Z">
        <w:r w:rsidRPr="00307032">
          <w:rPr>
            <w:b/>
            <w:bCs/>
            <w:i/>
            <w:iCs/>
            <w:sz w:val="24"/>
            <w:szCs w:val="28"/>
            <w:rPrChange w:id="115" w:author="曾 圆果" w:date="2020-04-23T17:51:00Z">
              <w:rPr/>
            </w:rPrChange>
          </w:rPr>
          <w:t>c1=c1+</w:t>
        </w:r>
        <w:r w:rsidRPr="00307032">
          <w:rPr>
            <w:rFonts w:hint="eastAsia"/>
            <w:b/>
            <w:bCs/>
            <w:i/>
            <w:iCs/>
            <w:sz w:val="24"/>
            <w:szCs w:val="28"/>
            <w:rPrChange w:id="116" w:author="曾 圆果" w:date="2020-04-23T17:51:00Z">
              <w:rPr>
                <w:rFonts w:hint="eastAsia"/>
              </w:rPr>
            </w:rPrChange>
          </w:rPr>
          <w:t>(</w:t>
        </w:r>
        <w:r w:rsidRPr="00307032">
          <w:rPr>
            <w:b/>
            <w:bCs/>
            <w:i/>
            <w:iCs/>
            <w:sz w:val="24"/>
            <w:szCs w:val="28"/>
            <w:rPrChange w:id="117" w:author="曾 圆果" w:date="2020-04-23T17:51:00Z">
              <w:rPr/>
            </w:rPrChange>
          </w:rPr>
          <w:t>t1*1%)</w:t>
        </w:r>
        <w:del w:id="118" w:author="曾 圆果" w:date="2020-04-22T21:04:00Z">
          <w:r w:rsidRPr="00307032" w:rsidDel="00921D14">
            <w:rPr>
              <w:b/>
              <w:bCs/>
              <w:i/>
              <w:iCs/>
              <w:sz w:val="24"/>
              <w:szCs w:val="28"/>
              <w:rPrChange w:id="119" w:author="曾 圆果" w:date="2020-04-23T17:51:00Z">
                <w:rPr/>
              </w:rPrChange>
            </w:rPr>
            <w:delText>,</w:delText>
          </w:r>
        </w:del>
      </w:moveTo>
      <w:ins w:id="120" w:author="曾 圆果" w:date="2020-04-22T21:04:00Z">
        <w:r w:rsidRPr="00307032">
          <w:rPr>
            <w:b/>
            <w:bCs/>
            <w:i/>
            <w:iCs/>
            <w:sz w:val="24"/>
            <w:szCs w:val="28"/>
            <w:rPrChange w:id="121" w:author="曾 圆果" w:date="2020-04-23T17:51:00Z">
              <w:rPr/>
            </w:rPrChange>
          </w:rPr>
          <w:t xml:space="preserve"> </w:t>
        </w:r>
      </w:ins>
      <w:ins w:id="122" w:author="曾 圆果" w:date="2020-04-23T17:40:00Z">
        <w:r w:rsidR="008C7227" w:rsidRPr="00307032">
          <w:rPr>
            <w:rFonts w:hint="eastAsia"/>
            <w:b/>
            <w:bCs/>
            <w:i/>
            <w:iCs/>
            <w:sz w:val="24"/>
            <w:szCs w:val="28"/>
            <w:rPrChange w:id="123" w:author="曾 圆果" w:date="2020-04-23T17:51:00Z">
              <w:rPr>
                <w:rFonts w:hint="eastAsia"/>
                <w:color w:val="FFC000" w:themeColor="accent4"/>
              </w:rPr>
            </w:rPrChange>
          </w:rPr>
          <w:t>，</w:t>
        </w:r>
      </w:ins>
      <w:moveTo w:id="124" w:author="曾 圆果" w:date="2020-04-22T21:03:00Z">
        <w:r w:rsidRPr="00307032">
          <w:rPr>
            <w:b/>
            <w:bCs/>
            <w:i/>
            <w:iCs/>
            <w:sz w:val="24"/>
            <w:szCs w:val="28"/>
            <w:rPrChange w:id="125" w:author="曾 圆果" w:date="2020-04-23T17:51:00Z">
              <w:rPr/>
            </w:rPrChange>
          </w:rPr>
          <w:t>c2=</w:t>
        </w:r>
        <w:proofErr w:type="spellStart"/>
        <w:r w:rsidRPr="00307032">
          <w:rPr>
            <w:b/>
            <w:bCs/>
            <w:i/>
            <w:iCs/>
            <w:sz w:val="24"/>
            <w:szCs w:val="28"/>
            <w:rPrChange w:id="126" w:author="曾 圆果" w:date="2020-04-23T17:51:00Z">
              <w:rPr/>
            </w:rPrChange>
          </w:rPr>
          <w:t>cn</w:t>
        </w:r>
        <w:proofErr w:type="spellEnd"/>
        <w:del w:id="127" w:author="曾 圆果" w:date="2020-04-22T21:07:00Z">
          <w:r w:rsidRPr="00307032" w:rsidDel="00921D14">
            <w:rPr>
              <w:b/>
              <w:bCs/>
              <w:i/>
              <w:iCs/>
              <w:sz w:val="24"/>
              <w:szCs w:val="28"/>
              <w:rPrChange w:id="128" w:author="曾 圆果" w:date="2020-04-23T17:51:00Z">
                <w:rPr/>
              </w:rPrChange>
            </w:rPr>
            <w:delText>,</w:delText>
          </w:r>
        </w:del>
      </w:moveTo>
      <w:ins w:id="129" w:author="曾 圆果" w:date="2020-04-22T21:07:00Z">
        <w:r w:rsidRPr="00307032">
          <w:rPr>
            <w:b/>
            <w:bCs/>
            <w:i/>
            <w:iCs/>
            <w:sz w:val="24"/>
            <w:szCs w:val="28"/>
            <w:rPrChange w:id="130" w:author="曾 圆果" w:date="2020-04-23T17:51:00Z">
              <w:rPr/>
            </w:rPrChange>
          </w:rPr>
          <w:t xml:space="preserve"> </w:t>
        </w:r>
      </w:ins>
      <w:moveTo w:id="131" w:author="曾 圆果" w:date="2020-04-22T21:03:00Z">
        <w:del w:id="132" w:author="曾 圆果" w:date="2020-04-23T17:12:00Z">
          <w:r w:rsidRPr="00307032" w:rsidDel="00DF7808">
            <w:rPr>
              <w:b/>
              <w:bCs/>
              <w:i/>
              <w:iCs/>
              <w:sz w:val="24"/>
              <w:szCs w:val="28"/>
              <w:rPrChange w:id="133" w:author="曾 圆果" w:date="2020-04-23T17:51:00Z">
                <w:rPr/>
              </w:rPrChange>
            </w:rPr>
            <w:delText>c3=c(n+1)</w:delText>
          </w:r>
        </w:del>
        <w:del w:id="134" w:author="曾 圆果" w:date="2020-04-22T21:04:00Z">
          <w:r w:rsidRPr="00307032" w:rsidDel="00921D14">
            <w:rPr>
              <w:b/>
              <w:bCs/>
              <w:i/>
              <w:iCs/>
              <w:sz w:val="24"/>
              <w:szCs w:val="28"/>
              <w:rPrChange w:id="135" w:author="曾 圆果" w:date="2020-04-23T17:51:00Z">
                <w:rPr/>
              </w:rPrChange>
            </w:rPr>
            <w:delText>.</w:delText>
          </w:r>
        </w:del>
      </w:moveTo>
      <w:ins w:id="136" w:author="曾 圆果" w:date="2020-04-22T21:04:00Z">
        <w:r w:rsidRPr="00307032">
          <w:rPr>
            <w:b/>
            <w:bCs/>
            <w:i/>
            <w:iCs/>
            <w:sz w:val="24"/>
            <w:szCs w:val="28"/>
            <w:rPrChange w:id="137" w:author="曾 圆果" w:date="2020-04-23T17:51:00Z">
              <w:rPr/>
            </w:rPrChange>
          </w:rPr>
          <w:t xml:space="preserve">    </w:t>
        </w:r>
      </w:ins>
    </w:p>
    <w:p w:rsidR="00921D14" w:rsidRPr="00307032" w:rsidDel="00921D14" w:rsidRDefault="00921D14" w:rsidP="00307032">
      <w:pPr>
        <w:spacing w:line="240" w:lineRule="atLeast"/>
        <w:rPr>
          <w:del w:id="138" w:author="曾 圆果" w:date="2020-04-22T21:04:00Z"/>
          <w:moveTo w:id="139" w:author="曾 圆果" w:date="2020-04-22T21:03:00Z"/>
          <w:b/>
          <w:bCs/>
          <w:i/>
          <w:iCs/>
          <w:sz w:val="24"/>
          <w:szCs w:val="28"/>
          <w:rPrChange w:id="140" w:author="曾 圆果" w:date="2020-04-23T17:51:00Z">
            <w:rPr>
              <w:del w:id="141" w:author="曾 圆果" w:date="2020-04-22T21:04:00Z"/>
              <w:moveTo w:id="142" w:author="曾 圆果" w:date="2020-04-22T21:03:00Z"/>
            </w:rPr>
          </w:rPrChange>
        </w:rPr>
        <w:pPrChange w:id="143" w:author="曾 圆果" w:date="2020-04-23T17:50:00Z">
          <w:pPr/>
        </w:pPrChange>
      </w:pPr>
    </w:p>
    <w:p w:rsidR="00921D14" w:rsidRPr="00307032" w:rsidDel="004910FD" w:rsidRDefault="00921D14" w:rsidP="00307032">
      <w:pPr>
        <w:spacing w:line="240" w:lineRule="atLeast"/>
        <w:rPr>
          <w:del w:id="144" w:author="曾 圆果" w:date="2020-04-23T17:31:00Z"/>
          <w:moveTo w:id="145" w:author="曾 圆果" w:date="2020-04-22T21:03:00Z"/>
          <w:b/>
          <w:bCs/>
          <w:i/>
          <w:iCs/>
          <w:sz w:val="24"/>
          <w:szCs w:val="28"/>
          <w:rPrChange w:id="146" w:author="曾 圆果" w:date="2020-04-23T17:51:00Z">
            <w:rPr>
              <w:del w:id="147" w:author="曾 圆果" w:date="2020-04-23T17:31:00Z"/>
              <w:moveTo w:id="148" w:author="曾 圆果" w:date="2020-04-22T21:03:00Z"/>
            </w:rPr>
          </w:rPrChange>
        </w:rPr>
        <w:pPrChange w:id="149" w:author="曾 圆果" w:date="2020-04-23T17:50:00Z">
          <w:pPr>
            <w:ind w:firstLineChars="200" w:firstLine="420"/>
          </w:pPr>
        </w:pPrChange>
      </w:pPr>
      <w:moveTo w:id="150" w:author="曾 圆果" w:date="2020-04-22T21:03:00Z">
        <w:del w:id="151" w:author="曾 圆果" w:date="2020-04-22T21:17:00Z">
          <w:r w:rsidRPr="00307032" w:rsidDel="00CA6825">
            <w:rPr>
              <w:rFonts w:hint="eastAsia"/>
              <w:b/>
              <w:bCs/>
              <w:i/>
              <w:iCs/>
              <w:sz w:val="24"/>
              <w:szCs w:val="28"/>
              <w:rPrChange w:id="152" w:author="曾 圆果" w:date="2020-04-23T17:51:00Z">
                <w:rPr>
                  <w:rFonts w:hint="eastAsia"/>
                </w:rPr>
              </w:rPrChange>
            </w:rPr>
            <w:delText>计算t2=c</w:delText>
          </w:r>
          <w:r w:rsidRPr="00307032" w:rsidDel="00CA6825">
            <w:rPr>
              <w:b/>
              <w:bCs/>
              <w:i/>
              <w:iCs/>
              <w:sz w:val="24"/>
              <w:szCs w:val="28"/>
              <w:rPrChange w:id="153" w:author="曾 圆果" w:date="2020-04-23T17:51:00Z">
                <w:rPr/>
              </w:rPrChange>
            </w:rPr>
            <w:delText>(</w:delText>
          </w:r>
          <w:r w:rsidRPr="00307032" w:rsidDel="00CA6825">
            <w:rPr>
              <w:rFonts w:hint="eastAsia"/>
              <w:b/>
              <w:bCs/>
              <w:i/>
              <w:iCs/>
              <w:sz w:val="24"/>
              <w:szCs w:val="28"/>
              <w:rPrChange w:id="154" w:author="曾 圆果" w:date="2020-04-23T17:51:00Z">
                <w:rPr>
                  <w:rFonts w:hint="eastAsia"/>
                  <w:color w:val="FF0000"/>
                </w:rPr>
              </w:rPrChange>
            </w:rPr>
            <w:delText>n+1</w:delText>
          </w:r>
          <w:r w:rsidRPr="00307032" w:rsidDel="00CA6825">
            <w:rPr>
              <w:b/>
              <w:bCs/>
              <w:i/>
              <w:iCs/>
              <w:sz w:val="24"/>
              <w:szCs w:val="28"/>
              <w:rPrChange w:id="155" w:author="曾 圆果" w:date="2020-04-23T17:51:00Z">
                <w:rPr>
                  <w:color w:val="FF0000"/>
                </w:rPr>
              </w:rPrChange>
            </w:rPr>
            <w:delText>)</w:delText>
          </w:r>
          <w:r w:rsidRPr="00307032" w:rsidDel="00CA6825">
            <w:rPr>
              <w:rFonts w:hint="eastAsia"/>
              <w:b/>
              <w:bCs/>
              <w:i/>
              <w:iCs/>
              <w:sz w:val="24"/>
              <w:szCs w:val="28"/>
              <w:rPrChange w:id="156" w:author="曾 圆果" w:date="2020-04-23T17:51:00Z">
                <w:rPr>
                  <w:rFonts w:hint="eastAsia"/>
                </w:rPr>
              </w:rPrChange>
            </w:rPr>
            <w:delText>-cn</w:delText>
          </w:r>
        </w:del>
      </w:moveTo>
      <w:ins w:id="157" w:author="曾 圆果" w:date="2020-04-22T21:07:00Z">
        <w:r w:rsidRPr="00307032">
          <w:rPr>
            <w:b/>
            <w:bCs/>
            <w:i/>
            <w:iCs/>
            <w:sz w:val="24"/>
            <w:szCs w:val="28"/>
            <w:rPrChange w:id="158" w:author="曾 圆果" w:date="2020-04-23T17:51:00Z">
              <w:rPr/>
            </w:rPrChange>
          </w:rPr>
          <w:t xml:space="preserve">  </w:t>
        </w:r>
      </w:ins>
      <w:moveTo w:id="159" w:author="曾 圆果" w:date="2020-04-22T21:03:00Z">
        <w:del w:id="160" w:author="曾 圆果" w:date="2020-04-22T21:07:00Z">
          <w:r w:rsidRPr="00307032" w:rsidDel="00921D14">
            <w:rPr>
              <w:rFonts w:hint="eastAsia"/>
              <w:b/>
              <w:bCs/>
              <w:i/>
              <w:iCs/>
              <w:sz w:val="24"/>
              <w:szCs w:val="28"/>
              <w:rPrChange w:id="161" w:author="曾 圆果" w:date="2020-04-23T17:51:00Z">
                <w:rPr>
                  <w:rFonts w:hint="eastAsia"/>
                </w:rPr>
              </w:rPrChange>
            </w:rPr>
            <w:delText>，</w:delText>
          </w:r>
        </w:del>
      </w:moveTo>
    </w:p>
    <w:p w:rsidR="00921D14" w:rsidRPr="00307032" w:rsidDel="00CA6825" w:rsidRDefault="00921D14" w:rsidP="00307032">
      <w:pPr>
        <w:spacing w:line="240" w:lineRule="atLeast"/>
        <w:rPr>
          <w:del w:id="162" w:author="曾 圆果" w:date="2020-04-22T21:16:00Z"/>
          <w:moveTo w:id="163" w:author="曾 圆果" w:date="2020-04-22T21:03:00Z"/>
          <w:rFonts w:hint="eastAsia"/>
          <w:b/>
          <w:bCs/>
          <w:i/>
          <w:iCs/>
          <w:sz w:val="24"/>
          <w:szCs w:val="28"/>
          <w:rPrChange w:id="164" w:author="曾 圆果" w:date="2020-04-23T17:51:00Z">
            <w:rPr>
              <w:del w:id="165" w:author="曾 圆果" w:date="2020-04-22T21:16:00Z"/>
              <w:moveTo w:id="166" w:author="曾 圆果" w:date="2020-04-22T21:03:00Z"/>
              <w:rFonts w:hint="eastAsia"/>
            </w:rPr>
          </w:rPrChange>
        </w:rPr>
        <w:pPrChange w:id="167" w:author="曾 圆果" w:date="2020-04-23T17:50:00Z">
          <w:pPr>
            <w:ind w:firstLineChars="200" w:firstLine="420"/>
          </w:pPr>
        </w:pPrChange>
      </w:pPr>
    </w:p>
    <w:p w:rsidR="00921D14" w:rsidRPr="00307032" w:rsidDel="00921D14" w:rsidRDefault="00921D14" w:rsidP="00307032">
      <w:pPr>
        <w:spacing w:line="240" w:lineRule="atLeast"/>
        <w:rPr>
          <w:del w:id="168" w:author="曾 圆果" w:date="2020-04-22T21:04:00Z"/>
          <w:moveTo w:id="169" w:author="曾 圆果" w:date="2020-04-22T21:03:00Z"/>
          <w:b/>
          <w:bCs/>
          <w:i/>
          <w:iCs/>
          <w:sz w:val="24"/>
          <w:szCs w:val="28"/>
          <w:rPrChange w:id="170" w:author="曾 圆果" w:date="2020-04-23T17:51:00Z">
            <w:rPr>
              <w:del w:id="171" w:author="曾 圆果" w:date="2020-04-22T21:04:00Z"/>
              <w:moveTo w:id="172" w:author="曾 圆果" w:date="2020-04-22T21:03:00Z"/>
            </w:rPr>
          </w:rPrChange>
        </w:rPr>
        <w:pPrChange w:id="173" w:author="曾 圆果" w:date="2020-04-23T17:50:00Z">
          <w:pPr/>
        </w:pPrChange>
      </w:pPr>
      <w:moveTo w:id="174" w:author="曾 圆果" w:date="2020-04-22T21:03:00Z">
        <w:del w:id="175" w:author="曾 圆果" w:date="2020-04-22T21:03:00Z">
          <w:r w:rsidRPr="00307032" w:rsidDel="00921D14">
            <w:rPr>
              <w:rFonts w:hint="eastAsia"/>
              <w:b/>
              <w:bCs/>
              <w:i/>
              <w:iCs/>
              <w:sz w:val="24"/>
              <w:szCs w:val="28"/>
              <w:rPrChange w:id="176" w:author="曾 圆果" w:date="2020-04-23T17:51:00Z">
                <w:rPr>
                  <w:rFonts w:hint="eastAsia"/>
                </w:rPr>
              </w:rPrChange>
            </w:rPr>
            <w:delText xml:space="preserve"> </w:delText>
          </w:r>
          <w:r w:rsidRPr="00307032" w:rsidDel="00921D14">
            <w:rPr>
              <w:b/>
              <w:bCs/>
              <w:i/>
              <w:iCs/>
              <w:sz w:val="24"/>
              <w:szCs w:val="28"/>
              <w:rPrChange w:id="177" w:author="曾 圆果" w:date="2020-04-23T17:51:00Z">
                <w:rPr/>
              </w:rPrChange>
            </w:rPr>
            <w:delText xml:space="preserve">   </w:delText>
          </w:r>
        </w:del>
        <w:del w:id="178" w:author="曾 圆果" w:date="2020-04-22T21:15:00Z">
          <w:r w:rsidRPr="00307032" w:rsidDel="00CA6825">
            <w:rPr>
              <w:rFonts w:hint="eastAsia"/>
              <w:b/>
              <w:bCs/>
              <w:i/>
              <w:iCs/>
              <w:sz w:val="24"/>
              <w:szCs w:val="28"/>
              <w:rPrChange w:id="179" w:author="曾 圆果" w:date="2020-04-23T17:51:00Z">
                <w:rPr>
                  <w:rFonts w:hint="eastAsia"/>
                </w:rPr>
              </w:rPrChange>
            </w:rPr>
            <w:delText>如果t2</w:delText>
          </w:r>
          <w:r w:rsidRPr="00307032" w:rsidDel="00CA6825">
            <w:rPr>
              <w:b/>
              <w:bCs/>
              <w:i/>
              <w:iCs/>
              <w:sz w:val="24"/>
              <w:szCs w:val="28"/>
              <w:rPrChange w:id="180" w:author="曾 圆果" w:date="2020-04-23T17:51:00Z">
                <w:rPr/>
              </w:rPrChange>
            </w:rPr>
            <w:delText>&lt;=t1*10%</w:delText>
          </w:r>
          <w:r w:rsidRPr="00307032" w:rsidDel="00CA6825">
            <w:rPr>
              <w:rFonts w:hint="eastAsia"/>
              <w:b/>
              <w:bCs/>
              <w:i/>
              <w:iCs/>
              <w:sz w:val="24"/>
              <w:szCs w:val="28"/>
              <w:rPrChange w:id="181" w:author="曾 圆果" w:date="2020-04-23T17:51:00Z">
                <w:rPr>
                  <w:rFonts w:hint="eastAsia"/>
                </w:rPr>
              </w:rPrChange>
            </w:rPr>
            <w:delText>或者c</w:delText>
          </w:r>
          <w:r w:rsidRPr="00307032" w:rsidDel="00CA6825">
            <w:rPr>
              <w:b/>
              <w:bCs/>
              <w:i/>
              <w:iCs/>
              <w:sz w:val="24"/>
              <w:szCs w:val="28"/>
              <w:rPrChange w:id="182" w:author="曾 圆果" w:date="2020-04-23T17:51:00Z">
                <w:rPr/>
              </w:rPrChange>
            </w:rPr>
            <w:delText>(</w:delText>
          </w:r>
          <w:r w:rsidRPr="00307032" w:rsidDel="00CA6825">
            <w:rPr>
              <w:rFonts w:hint="eastAsia"/>
              <w:b/>
              <w:bCs/>
              <w:i/>
              <w:iCs/>
              <w:sz w:val="24"/>
              <w:szCs w:val="28"/>
              <w:rPrChange w:id="183" w:author="曾 圆果" w:date="2020-04-23T17:51:00Z">
                <w:rPr>
                  <w:rFonts w:hint="eastAsia"/>
                </w:rPr>
              </w:rPrChange>
            </w:rPr>
            <w:delText>n</w:delText>
          </w:r>
          <w:r w:rsidRPr="00307032" w:rsidDel="00CA6825">
            <w:rPr>
              <w:b/>
              <w:bCs/>
              <w:i/>
              <w:iCs/>
              <w:sz w:val="24"/>
              <w:szCs w:val="28"/>
              <w:rPrChange w:id="184" w:author="曾 圆果" w:date="2020-04-23T17:51:00Z">
                <w:rPr/>
              </w:rPrChange>
            </w:rPr>
            <w:delText>+1)(</w:delText>
          </w:r>
          <w:r w:rsidRPr="00307032" w:rsidDel="00CA6825">
            <w:rPr>
              <w:rFonts w:hint="eastAsia"/>
              <w:b/>
              <w:bCs/>
              <w:i/>
              <w:iCs/>
              <w:sz w:val="24"/>
              <w:szCs w:val="28"/>
              <w:rPrChange w:id="185" w:author="曾 圆果" w:date="2020-04-23T17:51:00Z">
                <w:rPr>
                  <w:rFonts w:hint="eastAsia"/>
                </w:rPr>
              </w:rPrChange>
            </w:rPr>
            <w:delText>或者</w:delText>
          </w:r>
          <w:r w:rsidRPr="00307032" w:rsidDel="00CA6825">
            <w:rPr>
              <w:b/>
              <w:bCs/>
              <w:i/>
              <w:iCs/>
              <w:sz w:val="24"/>
              <w:szCs w:val="28"/>
              <w:rPrChange w:id="186" w:author="曾 圆果" w:date="2020-04-23T17:51:00Z">
                <w:rPr/>
              </w:rPrChange>
            </w:rPr>
            <w:delText>cn)&lt;=c1</w:delText>
          </w:r>
        </w:del>
        <w:del w:id="187" w:author="曾 圆果" w:date="2020-04-22T21:03:00Z">
          <w:r w:rsidRPr="00307032" w:rsidDel="00921D14">
            <w:rPr>
              <w:b/>
              <w:bCs/>
              <w:i/>
              <w:iCs/>
              <w:sz w:val="24"/>
              <w:szCs w:val="28"/>
              <w:rPrChange w:id="188" w:author="曾 圆果" w:date="2020-04-23T17:51:00Z">
                <w:rPr/>
              </w:rPrChange>
            </w:rPr>
            <w:delText>.</w:delText>
          </w:r>
        </w:del>
        <w:del w:id="189" w:author="曾 圆果" w:date="2020-04-22T21:04:00Z">
          <w:r w:rsidRPr="00307032" w:rsidDel="00921D14">
            <w:rPr>
              <w:rFonts w:hint="eastAsia"/>
              <w:b/>
              <w:bCs/>
              <w:i/>
              <w:iCs/>
              <w:sz w:val="24"/>
              <w:szCs w:val="28"/>
              <w:rPrChange w:id="190" w:author="曾 圆果" w:date="2020-04-23T17:51:00Z">
                <w:rPr>
                  <w:rFonts w:hint="eastAsia"/>
                </w:rPr>
              </w:rPrChange>
            </w:rPr>
            <w:delText>显示干旱。</w:delText>
          </w:r>
        </w:del>
      </w:moveTo>
    </w:p>
    <w:moveToRangeEnd w:id="113"/>
    <w:p w:rsidR="00921D14" w:rsidRPr="00307032" w:rsidRDefault="00921D14" w:rsidP="00307032">
      <w:pPr>
        <w:spacing w:line="240" w:lineRule="atLeast"/>
        <w:rPr>
          <w:ins w:id="191" w:author="曾 圆果" w:date="2020-04-22T21:03:00Z"/>
          <w:b/>
          <w:bCs/>
          <w:i/>
          <w:iCs/>
          <w:sz w:val="24"/>
          <w:szCs w:val="28"/>
          <w:rPrChange w:id="192" w:author="曾 圆果" w:date="2020-04-23T17:51:00Z">
            <w:rPr>
              <w:ins w:id="193" w:author="曾 圆果" w:date="2020-04-22T21:03:00Z"/>
            </w:rPr>
          </w:rPrChange>
        </w:rPr>
        <w:pPrChange w:id="194" w:author="曾 圆果" w:date="2020-04-23T17:50:00Z">
          <w:pPr/>
        </w:pPrChange>
      </w:pPr>
    </w:p>
    <w:p w:rsidR="002B2F4D" w:rsidRPr="00307032" w:rsidRDefault="00921D14" w:rsidP="00307032">
      <w:pPr>
        <w:spacing w:line="240" w:lineRule="atLeast"/>
        <w:rPr>
          <w:ins w:id="195" w:author="曾 圆果" w:date="2020-04-23T17:31:00Z"/>
          <w:b/>
          <w:bCs/>
          <w:i/>
          <w:iCs/>
          <w:sz w:val="24"/>
          <w:szCs w:val="28"/>
          <w:rPrChange w:id="196" w:author="曾 圆果" w:date="2020-04-23T17:51:00Z">
            <w:rPr>
              <w:ins w:id="197" w:author="曾 圆果" w:date="2020-04-23T17:31:00Z"/>
            </w:rPr>
          </w:rPrChange>
        </w:rPr>
        <w:pPrChange w:id="198" w:author="曾 圆果" w:date="2020-04-23T17:50:00Z">
          <w:pPr/>
        </w:pPrChange>
      </w:pPr>
      <w:ins w:id="199" w:author="曾 圆果" w:date="2020-04-22T21:03:00Z">
        <w:r w:rsidRPr="00307032">
          <w:rPr>
            <w:rFonts w:hint="eastAsia"/>
            <w:b/>
            <w:bCs/>
            <w:i/>
            <w:iCs/>
            <w:sz w:val="24"/>
            <w:szCs w:val="28"/>
            <w:rPrChange w:id="200" w:author="曾 圆果" w:date="2020-04-23T17:51:00Z">
              <w:rPr>
                <w:rFonts w:hint="eastAsia"/>
              </w:rPr>
            </w:rPrChange>
          </w:rPr>
          <w:t>}</w:t>
        </w:r>
      </w:ins>
      <w:moveFromRangeStart w:id="201" w:author="曾 圆果" w:date="2020-04-22T21:03:00Z" w:name="move38481833"/>
      <w:moveFrom w:id="202" w:author="曾 圆果" w:date="2020-04-22T21:03:00Z">
        <w:r w:rsidR="002B2F4D" w:rsidRPr="00307032" w:rsidDel="00921D14">
          <w:rPr>
            <w:b/>
            <w:bCs/>
            <w:i/>
            <w:iCs/>
            <w:sz w:val="24"/>
            <w:szCs w:val="28"/>
            <w:rPrChange w:id="203" w:author="曾 圆果" w:date="2020-04-23T17:51:00Z">
              <w:rPr/>
            </w:rPrChange>
          </w:rPr>
          <w:t>c1=c1+</w:t>
        </w:r>
        <w:r w:rsidR="002B2F4D" w:rsidRPr="00307032" w:rsidDel="00921D14">
          <w:rPr>
            <w:rFonts w:hint="eastAsia"/>
            <w:b/>
            <w:bCs/>
            <w:i/>
            <w:iCs/>
            <w:sz w:val="24"/>
            <w:szCs w:val="28"/>
            <w:rPrChange w:id="204" w:author="曾 圆果" w:date="2020-04-23T17:51:00Z">
              <w:rPr>
                <w:rFonts w:hint="eastAsia"/>
              </w:rPr>
            </w:rPrChange>
          </w:rPr>
          <w:t>(</w:t>
        </w:r>
        <w:r w:rsidR="002B2F4D" w:rsidRPr="00307032" w:rsidDel="00921D14">
          <w:rPr>
            <w:b/>
            <w:bCs/>
            <w:i/>
            <w:iCs/>
            <w:sz w:val="24"/>
            <w:szCs w:val="28"/>
            <w:rPrChange w:id="205" w:author="曾 圆果" w:date="2020-04-23T17:51:00Z">
              <w:rPr/>
            </w:rPrChange>
          </w:rPr>
          <w:t>t1*1%),c2=cn,c3=c(n+1).</w:t>
        </w:r>
      </w:moveFrom>
    </w:p>
    <w:p w:rsidR="004910FD" w:rsidRPr="00307032" w:rsidRDefault="004910FD" w:rsidP="00307032">
      <w:pPr>
        <w:spacing w:line="240" w:lineRule="atLeast"/>
        <w:rPr>
          <w:ins w:id="206" w:author="曾 圆果" w:date="2020-04-23T17:13:00Z"/>
          <w:sz w:val="24"/>
          <w:szCs w:val="28"/>
          <w:rPrChange w:id="207" w:author="曾 圆果" w:date="2020-04-23T17:51:00Z">
            <w:rPr>
              <w:ins w:id="208" w:author="曾 圆果" w:date="2020-04-23T17:13:00Z"/>
            </w:rPr>
          </w:rPrChange>
        </w:rPr>
        <w:pPrChange w:id="209" w:author="曾 圆果" w:date="2020-04-23T17:50:00Z">
          <w:pPr/>
        </w:pPrChange>
      </w:pPr>
    </w:p>
    <w:p w:rsidR="00DF7808" w:rsidRPr="00307032" w:rsidDel="00921D14" w:rsidRDefault="00DF7808" w:rsidP="00307032">
      <w:pPr>
        <w:spacing w:line="240" w:lineRule="atLeast"/>
        <w:rPr>
          <w:moveFrom w:id="210" w:author="曾 圆果" w:date="2020-04-22T21:03:00Z"/>
          <w:rFonts w:hint="eastAsia"/>
          <w:b/>
          <w:bCs/>
          <w:i/>
          <w:iCs/>
          <w:sz w:val="24"/>
          <w:szCs w:val="28"/>
          <w:rPrChange w:id="211" w:author="曾 圆果" w:date="2020-04-23T17:51:00Z">
            <w:rPr>
              <w:moveFrom w:id="212" w:author="曾 圆果" w:date="2020-04-22T21:03:00Z"/>
              <w:rFonts w:hint="eastAsia"/>
            </w:rPr>
          </w:rPrChange>
        </w:rPr>
        <w:pPrChange w:id="213" w:author="曾 圆果" w:date="2020-04-23T17:50:00Z">
          <w:pPr/>
        </w:pPrChange>
      </w:pPr>
      <w:ins w:id="214" w:author="曾 圆果" w:date="2020-04-23T17:14:00Z">
        <w:r w:rsidRPr="00307032">
          <w:rPr>
            <w:b/>
            <w:bCs/>
            <w:i/>
            <w:iCs/>
            <w:sz w:val="24"/>
            <w:szCs w:val="28"/>
            <w:rPrChange w:id="215" w:author="曾 圆果" w:date="2020-04-23T17:51:00Z">
              <w:rPr>
                <w:color w:val="FF0000"/>
              </w:rPr>
            </w:rPrChange>
          </w:rPr>
          <w:t>t 1 =</w:t>
        </w:r>
      </w:ins>
      <w:ins w:id="216" w:author="曾 圆果" w:date="2020-04-23T17:13:00Z">
        <w:r w:rsidRPr="00307032">
          <w:rPr>
            <w:rFonts w:hint="eastAsia"/>
            <w:b/>
            <w:bCs/>
            <w:i/>
            <w:iCs/>
            <w:sz w:val="24"/>
            <w:szCs w:val="28"/>
            <w:rPrChange w:id="217" w:author="曾 圆果" w:date="2020-04-23T17:51:00Z">
              <w:rPr>
                <w:rFonts w:hint="eastAsia"/>
                <w:color w:val="FF0000"/>
              </w:rPr>
            </w:rPrChange>
          </w:rPr>
          <w:t>（</w:t>
        </w:r>
      </w:ins>
      <w:ins w:id="218" w:author="曾 圆果" w:date="2020-04-23T19:31:00Z">
        <w:r w:rsidR="00BC5668">
          <w:rPr>
            <w:rFonts w:hint="eastAsia"/>
            <w:b/>
            <w:bCs/>
            <w:i/>
            <w:iCs/>
            <w:sz w:val="24"/>
            <w:szCs w:val="28"/>
          </w:rPr>
          <w:t>c</w:t>
        </w:r>
      </w:ins>
      <w:ins w:id="219" w:author="曾 圆果" w:date="2020-04-23T17:13:00Z">
        <w:r w:rsidRPr="00307032">
          <w:rPr>
            <w:b/>
            <w:bCs/>
            <w:i/>
            <w:iCs/>
            <w:sz w:val="24"/>
            <w:szCs w:val="28"/>
            <w:rPrChange w:id="220" w:author="曾 圆果" w:date="2020-04-23T17:51:00Z">
              <w:rPr>
                <w:color w:val="FF0000"/>
              </w:rPr>
            </w:rPrChange>
          </w:rPr>
          <w:t>2</w:t>
        </w:r>
        <w:r w:rsidRPr="00307032">
          <w:rPr>
            <w:rFonts w:hint="eastAsia"/>
            <w:b/>
            <w:bCs/>
            <w:i/>
            <w:iCs/>
            <w:sz w:val="24"/>
            <w:szCs w:val="28"/>
            <w:rPrChange w:id="221" w:author="曾 圆果" w:date="2020-04-23T17:51:00Z">
              <w:rPr>
                <w:rFonts w:hint="eastAsia"/>
                <w:color w:val="FF0000"/>
              </w:rPr>
            </w:rPrChange>
          </w:rPr>
          <w:t>-c1）</w:t>
        </w:r>
      </w:ins>
      <w:ins w:id="222" w:author="曾 圆果" w:date="2020-04-23T17:15:00Z">
        <w:r w:rsidR="00FD667E" w:rsidRPr="00307032">
          <w:rPr>
            <w:rFonts w:hint="eastAsia"/>
            <w:b/>
            <w:bCs/>
            <w:i/>
            <w:iCs/>
            <w:sz w:val="24"/>
            <w:szCs w:val="28"/>
            <w:rPrChange w:id="223" w:author="曾 圆果" w:date="2020-04-23T17:51:00Z">
              <w:rPr>
                <w:rFonts w:hint="eastAsia"/>
                <w:color w:val="FF0000"/>
              </w:rPr>
            </w:rPrChange>
          </w:rPr>
          <w:t>，t2=</w:t>
        </w:r>
        <w:r w:rsidR="00FD667E" w:rsidRPr="00307032">
          <w:rPr>
            <w:b/>
            <w:bCs/>
            <w:i/>
            <w:iCs/>
            <w:sz w:val="24"/>
            <w:szCs w:val="28"/>
            <w:rPrChange w:id="224" w:author="曾 圆果" w:date="2020-04-23T17:51:00Z">
              <w:rPr>
                <w:color w:val="FF0000"/>
              </w:rPr>
            </w:rPrChange>
          </w:rPr>
          <w:t xml:space="preserve"> </w:t>
        </w:r>
      </w:ins>
      <w:ins w:id="225" w:author="曾 圆果" w:date="2020-04-23T17:18:00Z">
        <w:r w:rsidR="00FD667E" w:rsidRPr="00307032">
          <w:rPr>
            <w:b/>
            <w:bCs/>
            <w:i/>
            <w:iCs/>
            <w:sz w:val="24"/>
            <w:szCs w:val="28"/>
            <w:rPrChange w:id="226" w:author="曾 圆果" w:date="2020-04-23T17:51:00Z">
              <w:rPr>
                <w:color w:val="FF0000"/>
              </w:rPr>
            </w:rPrChange>
          </w:rPr>
          <w:t>(</w:t>
        </w:r>
      </w:ins>
      <w:proofErr w:type="spellStart"/>
      <w:ins w:id="227" w:author="曾 圆果" w:date="2020-04-23T17:15:00Z">
        <w:r w:rsidR="00FD667E" w:rsidRPr="00307032">
          <w:rPr>
            <w:rFonts w:hint="eastAsia"/>
            <w:b/>
            <w:bCs/>
            <w:i/>
            <w:iCs/>
            <w:sz w:val="24"/>
            <w:szCs w:val="28"/>
            <w:rPrChange w:id="228" w:author="曾 圆果" w:date="2020-04-23T17:51:00Z">
              <w:rPr>
                <w:rFonts w:hint="eastAsia"/>
                <w:color w:val="FF0000"/>
              </w:rPr>
            </w:rPrChange>
          </w:rPr>
          <w:t>c</w:t>
        </w:r>
      </w:ins>
      <w:ins w:id="229" w:author="曾 圆果" w:date="2020-04-23T17:16:00Z">
        <w:r w:rsidR="00FD667E" w:rsidRPr="00307032">
          <w:rPr>
            <w:rFonts w:hint="eastAsia"/>
            <w:b/>
            <w:bCs/>
            <w:i/>
            <w:iCs/>
            <w:sz w:val="24"/>
            <w:szCs w:val="28"/>
            <w:rPrChange w:id="230" w:author="曾 圆果" w:date="2020-04-23T17:51:00Z">
              <w:rPr>
                <w:rFonts w:hint="eastAsia"/>
                <w:color w:val="FF0000"/>
              </w:rPr>
            </w:rPrChange>
          </w:rPr>
          <w:t>n</w:t>
        </w:r>
        <w:proofErr w:type="spellEnd"/>
        <w:r w:rsidR="00FD667E" w:rsidRPr="00307032">
          <w:rPr>
            <w:b/>
            <w:bCs/>
            <w:i/>
            <w:iCs/>
            <w:sz w:val="24"/>
            <w:szCs w:val="28"/>
            <w:rPrChange w:id="231" w:author="曾 圆果" w:date="2020-04-23T17:51:00Z">
              <w:rPr>
                <w:color w:val="FF0000"/>
              </w:rPr>
            </w:rPrChange>
          </w:rPr>
          <w:t xml:space="preserve"> – </w:t>
        </w:r>
        <w:r w:rsidR="00FD667E" w:rsidRPr="00307032">
          <w:rPr>
            <w:rFonts w:hint="eastAsia"/>
            <w:b/>
            <w:bCs/>
            <w:i/>
            <w:iCs/>
            <w:sz w:val="24"/>
            <w:szCs w:val="28"/>
            <w:rPrChange w:id="232" w:author="曾 圆果" w:date="2020-04-23T17:51:00Z">
              <w:rPr>
                <w:rFonts w:hint="eastAsia"/>
                <w:color w:val="FF0000"/>
              </w:rPr>
            </w:rPrChange>
          </w:rPr>
          <w:t>c1</w:t>
        </w:r>
      </w:ins>
      <w:ins w:id="233" w:author="曾 圆果" w:date="2020-04-23T17:18:00Z">
        <w:r w:rsidR="00FD667E" w:rsidRPr="00307032">
          <w:rPr>
            <w:b/>
            <w:bCs/>
            <w:i/>
            <w:iCs/>
            <w:sz w:val="24"/>
            <w:szCs w:val="28"/>
            <w:rPrChange w:id="234" w:author="曾 圆果" w:date="2020-04-23T17:51:00Z">
              <w:rPr>
                <w:color w:val="FF0000"/>
              </w:rPr>
            </w:rPrChange>
          </w:rPr>
          <w:t>)</w:t>
        </w:r>
      </w:ins>
      <w:ins w:id="235" w:author="曾 圆果" w:date="2020-04-23T17:40:00Z">
        <w:r w:rsidR="008C7227" w:rsidRPr="00307032">
          <w:rPr>
            <w:rFonts w:hint="eastAsia"/>
            <w:b/>
            <w:bCs/>
            <w:i/>
            <w:iCs/>
            <w:sz w:val="24"/>
            <w:szCs w:val="28"/>
            <w:rPrChange w:id="236" w:author="曾 圆果" w:date="2020-04-23T17:51:00Z">
              <w:rPr>
                <w:rFonts w:hint="eastAsia"/>
              </w:rPr>
            </w:rPrChange>
          </w:rPr>
          <w:t>-----------得到百分比</w:t>
        </w:r>
      </w:ins>
      <w:ins w:id="237" w:author="曾 圆果" w:date="2020-04-23T17:41:00Z">
        <w:r w:rsidR="008C7227" w:rsidRPr="00307032">
          <w:rPr>
            <w:rFonts w:hint="eastAsia"/>
            <w:b/>
            <w:bCs/>
            <w:i/>
            <w:iCs/>
            <w:sz w:val="24"/>
            <w:szCs w:val="28"/>
            <w:rPrChange w:id="238" w:author="曾 圆果" w:date="2020-04-23T17:51:00Z">
              <w:rPr>
                <w:rFonts w:hint="eastAsia"/>
                <w:b/>
                <w:bCs/>
                <w:i/>
                <w:iCs/>
              </w:rPr>
            </w:rPrChange>
          </w:rPr>
          <w:t>，显示进度条</w:t>
        </w:r>
      </w:ins>
      <w:ins w:id="239" w:author="曾 圆果" w:date="2020-04-23T17:15:00Z">
        <w:r w:rsidR="00FD667E" w:rsidRPr="00307032">
          <w:rPr>
            <w:rFonts w:hint="eastAsia"/>
            <w:b/>
            <w:bCs/>
            <w:i/>
            <w:iCs/>
            <w:sz w:val="24"/>
            <w:szCs w:val="28"/>
            <w:rPrChange w:id="240" w:author="曾 圆果" w:date="2020-04-23T17:51:00Z">
              <w:rPr>
                <w:rFonts w:hint="eastAsia"/>
              </w:rPr>
            </w:rPrChange>
          </w:rPr>
          <w:t>=</w:t>
        </w:r>
        <w:r w:rsidR="00FD667E" w:rsidRPr="00307032">
          <w:rPr>
            <w:b/>
            <w:bCs/>
            <w:i/>
            <w:iCs/>
            <w:sz w:val="24"/>
            <w:szCs w:val="28"/>
            <w:rPrChange w:id="241" w:author="曾 圆果" w:date="2020-04-23T17:51:00Z">
              <w:rPr/>
            </w:rPrChange>
          </w:rPr>
          <w:t xml:space="preserve"> </w:t>
        </w:r>
      </w:ins>
      <w:ins w:id="242" w:author="曾 圆果" w:date="2020-04-23T17:16:00Z">
        <w:r w:rsidR="00FD667E" w:rsidRPr="00307032">
          <w:rPr>
            <w:rFonts w:hint="eastAsia"/>
            <w:b/>
            <w:bCs/>
            <w:i/>
            <w:iCs/>
            <w:sz w:val="24"/>
            <w:szCs w:val="28"/>
            <w:rPrChange w:id="243" w:author="曾 圆果" w:date="2020-04-23T17:51:00Z">
              <w:rPr>
                <w:rFonts w:hint="eastAsia"/>
              </w:rPr>
            </w:rPrChange>
          </w:rPr>
          <w:t>t</w:t>
        </w:r>
        <w:r w:rsidR="00FD667E" w:rsidRPr="00307032">
          <w:rPr>
            <w:b/>
            <w:bCs/>
            <w:i/>
            <w:iCs/>
            <w:sz w:val="24"/>
            <w:szCs w:val="28"/>
            <w:rPrChange w:id="244" w:author="曾 圆果" w:date="2020-04-23T17:51:00Z">
              <w:rPr/>
            </w:rPrChange>
          </w:rPr>
          <w:t>2/t1</w:t>
        </w:r>
      </w:ins>
    </w:p>
    <w:p w:rsidR="002B2F4D" w:rsidRPr="00307032" w:rsidDel="00921D14" w:rsidRDefault="002B2F4D" w:rsidP="00307032">
      <w:pPr>
        <w:spacing w:line="240" w:lineRule="atLeast"/>
        <w:rPr>
          <w:moveFrom w:id="245" w:author="曾 圆果" w:date="2020-04-22T21:03:00Z"/>
          <w:sz w:val="24"/>
          <w:szCs w:val="28"/>
          <w:rPrChange w:id="246" w:author="曾 圆果" w:date="2020-04-23T17:51:00Z">
            <w:rPr>
              <w:moveFrom w:id="247" w:author="曾 圆果" w:date="2020-04-22T21:03:00Z"/>
            </w:rPr>
          </w:rPrChange>
        </w:rPr>
        <w:pPrChange w:id="248" w:author="曾 圆果" w:date="2020-04-23T17:50:00Z">
          <w:pPr/>
        </w:pPrChange>
      </w:pPr>
    </w:p>
    <w:p w:rsidR="00921D14" w:rsidRPr="00307032" w:rsidDel="00921D14" w:rsidRDefault="002B2F4D" w:rsidP="00307032">
      <w:pPr>
        <w:spacing w:line="240" w:lineRule="atLeast"/>
        <w:rPr>
          <w:moveFrom w:id="249" w:author="曾 圆果" w:date="2020-04-22T21:03:00Z"/>
          <w:sz w:val="24"/>
          <w:szCs w:val="28"/>
          <w:rPrChange w:id="250" w:author="曾 圆果" w:date="2020-04-23T17:51:00Z">
            <w:rPr>
              <w:moveFrom w:id="251" w:author="曾 圆果" w:date="2020-04-22T21:03:00Z"/>
            </w:rPr>
          </w:rPrChange>
        </w:rPr>
        <w:pPrChange w:id="252" w:author="曾 圆果" w:date="2020-04-23T17:50:00Z">
          <w:pPr/>
        </w:pPrChange>
      </w:pPr>
      <w:moveFrom w:id="253" w:author="曾 圆果" w:date="2020-04-22T21:03:00Z">
        <w:r w:rsidRPr="00307032" w:rsidDel="00921D14">
          <w:rPr>
            <w:rFonts w:hint="eastAsia"/>
            <w:sz w:val="24"/>
            <w:szCs w:val="28"/>
            <w:rPrChange w:id="254" w:author="曾 圆果" w:date="2020-04-23T17:51:00Z">
              <w:rPr>
                <w:rFonts w:hint="eastAsia"/>
              </w:rPr>
            </w:rPrChange>
          </w:rPr>
          <w:t>计算t2=c</w:t>
        </w:r>
        <w:r w:rsidRPr="00307032" w:rsidDel="00921D14">
          <w:rPr>
            <w:sz w:val="24"/>
            <w:szCs w:val="28"/>
            <w:rPrChange w:id="255" w:author="曾 圆果" w:date="2020-04-23T17:51:00Z">
              <w:rPr/>
            </w:rPrChange>
          </w:rPr>
          <w:t>(</w:t>
        </w:r>
        <w:r w:rsidRPr="00307032" w:rsidDel="00921D14">
          <w:rPr>
            <w:rFonts w:hint="eastAsia"/>
            <w:color w:val="FF0000"/>
            <w:sz w:val="24"/>
            <w:szCs w:val="28"/>
            <w:rPrChange w:id="256" w:author="曾 圆果" w:date="2020-04-23T17:51:00Z">
              <w:rPr>
                <w:rFonts w:hint="eastAsia"/>
                <w:color w:val="FF0000"/>
              </w:rPr>
            </w:rPrChange>
          </w:rPr>
          <w:t>n+1</w:t>
        </w:r>
        <w:r w:rsidRPr="00307032" w:rsidDel="00921D14">
          <w:rPr>
            <w:color w:val="FF0000"/>
            <w:sz w:val="24"/>
            <w:szCs w:val="28"/>
            <w:rPrChange w:id="257" w:author="曾 圆果" w:date="2020-04-23T17:51:00Z">
              <w:rPr>
                <w:color w:val="FF0000"/>
              </w:rPr>
            </w:rPrChange>
          </w:rPr>
          <w:t>)</w:t>
        </w:r>
        <w:r w:rsidRPr="00307032" w:rsidDel="00921D14">
          <w:rPr>
            <w:rFonts w:hint="eastAsia"/>
            <w:sz w:val="24"/>
            <w:szCs w:val="28"/>
            <w:rPrChange w:id="258" w:author="曾 圆果" w:date="2020-04-23T17:51:00Z">
              <w:rPr>
                <w:rFonts w:hint="eastAsia"/>
              </w:rPr>
            </w:rPrChange>
          </w:rPr>
          <w:t>-cn，</w:t>
        </w:r>
      </w:moveFrom>
    </w:p>
    <w:p w:rsidR="002B2F4D" w:rsidRPr="00307032" w:rsidDel="00921D14" w:rsidRDefault="002B2F4D" w:rsidP="00307032">
      <w:pPr>
        <w:spacing w:line="240" w:lineRule="atLeast"/>
        <w:rPr>
          <w:moveFrom w:id="259" w:author="曾 圆果" w:date="2020-04-22T21:03:00Z"/>
          <w:sz w:val="24"/>
          <w:szCs w:val="28"/>
          <w:rPrChange w:id="260" w:author="曾 圆果" w:date="2020-04-23T17:51:00Z">
            <w:rPr>
              <w:moveFrom w:id="261" w:author="曾 圆果" w:date="2020-04-22T21:03:00Z"/>
            </w:rPr>
          </w:rPrChange>
        </w:rPr>
        <w:pPrChange w:id="262" w:author="曾 圆果" w:date="2020-04-23T17:50:00Z">
          <w:pPr/>
        </w:pPrChange>
      </w:pPr>
    </w:p>
    <w:p w:rsidR="00056704" w:rsidRPr="00307032" w:rsidRDefault="00056704" w:rsidP="00307032">
      <w:pPr>
        <w:spacing w:line="240" w:lineRule="atLeast"/>
        <w:rPr>
          <w:sz w:val="24"/>
          <w:szCs w:val="28"/>
          <w:rPrChange w:id="263" w:author="曾 圆果" w:date="2020-04-23T17:51:00Z">
            <w:rPr/>
          </w:rPrChange>
        </w:rPr>
        <w:pPrChange w:id="264" w:author="曾 圆果" w:date="2020-04-23T17:50:00Z">
          <w:pPr/>
        </w:pPrChange>
      </w:pPr>
      <w:moveFrom w:id="265" w:author="曾 圆果" w:date="2020-04-22T21:03:00Z">
        <w:r w:rsidRPr="00307032" w:rsidDel="00921D14">
          <w:rPr>
            <w:rFonts w:hint="eastAsia"/>
            <w:sz w:val="24"/>
            <w:szCs w:val="28"/>
            <w:rPrChange w:id="266" w:author="曾 圆果" w:date="2020-04-23T17:51:00Z">
              <w:rPr>
                <w:rFonts w:hint="eastAsia"/>
              </w:rPr>
            </w:rPrChange>
          </w:rPr>
          <w:t>如果t2</w:t>
        </w:r>
        <w:r w:rsidRPr="00307032" w:rsidDel="00921D14">
          <w:rPr>
            <w:sz w:val="24"/>
            <w:szCs w:val="28"/>
            <w:rPrChange w:id="267" w:author="曾 圆果" w:date="2020-04-23T17:51:00Z">
              <w:rPr/>
            </w:rPrChange>
          </w:rPr>
          <w:t>&lt;=t1*10%</w:t>
        </w:r>
        <w:r w:rsidRPr="00307032" w:rsidDel="00921D14">
          <w:rPr>
            <w:rFonts w:hint="eastAsia"/>
            <w:sz w:val="24"/>
            <w:szCs w:val="28"/>
            <w:rPrChange w:id="268" w:author="曾 圆果" w:date="2020-04-23T17:51:00Z">
              <w:rPr>
                <w:rFonts w:hint="eastAsia"/>
              </w:rPr>
            </w:rPrChange>
          </w:rPr>
          <w:t>或者c</w:t>
        </w:r>
        <w:r w:rsidR="002B2F4D" w:rsidRPr="00307032" w:rsidDel="00921D14">
          <w:rPr>
            <w:sz w:val="24"/>
            <w:szCs w:val="28"/>
            <w:rPrChange w:id="269" w:author="曾 圆果" w:date="2020-04-23T17:51:00Z">
              <w:rPr/>
            </w:rPrChange>
          </w:rPr>
          <w:t>(</w:t>
        </w:r>
        <w:r w:rsidRPr="00307032" w:rsidDel="00921D14">
          <w:rPr>
            <w:rFonts w:hint="eastAsia"/>
            <w:sz w:val="24"/>
            <w:szCs w:val="28"/>
            <w:rPrChange w:id="270" w:author="曾 圆果" w:date="2020-04-23T17:51:00Z">
              <w:rPr>
                <w:rFonts w:hint="eastAsia"/>
              </w:rPr>
            </w:rPrChange>
          </w:rPr>
          <w:t>n</w:t>
        </w:r>
        <w:r w:rsidRPr="00307032" w:rsidDel="00921D14">
          <w:rPr>
            <w:sz w:val="24"/>
            <w:szCs w:val="28"/>
            <w:rPrChange w:id="271" w:author="曾 圆果" w:date="2020-04-23T17:51:00Z">
              <w:rPr/>
            </w:rPrChange>
          </w:rPr>
          <w:t>+1</w:t>
        </w:r>
        <w:r w:rsidR="002B2F4D" w:rsidRPr="00307032" w:rsidDel="00921D14">
          <w:rPr>
            <w:sz w:val="24"/>
            <w:szCs w:val="28"/>
            <w:rPrChange w:id="272" w:author="曾 圆果" w:date="2020-04-23T17:51:00Z">
              <w:rPr/>
            </w:rPrChange>
          </w:rPr>
          <w:t>)(</w:t>
        </w:r>
        <w:r w:rsidR="002B2F4D" w:rsidRPr="00307032" w:rsidDel="00921D14">
          <w:rPr>
            <w:rFonts w:hint="eastAsia"/>
            <w:sz w:val="24"/>
            <w:szCs w:val="28"/>
            <w:rPrChange w:id="273" w:author="曾 圆果" w:date="2020-04-23T17:51:00Z">
              <w:rPr>
                <w:rFonts w:hint="eastAsia"/>
              </w:rPr>
            </w:rPrChange>
          </w:rPr>
          <w:t>或者</w:t>
        </w:r>
        <w:r w:rsidR="002B2F4D" w:rsidRPr="00307032" w:rsidDel="00921D14">
          <w:rPr>
            <w:sz w:val="24"/>
            <w:szCs w:val="28"/>
            <w:rPrChange w:id="274" w:author="曾 圆果" w:date="2020-04-23T17:51:00Z">
              <w:rPr/>
            </w:rPrChange>
          </w:rPr>
          <w:t>cn)</w:t>
        </w:r>
        <w:r w:rsidRPr="00307032" w:rsidDel="00921D14">
          <w:rPr>
            <w:sz w:val="24"/>
            <w:szCs w:val="28"/>
            <w:rPrChange w:id="275" w:author="曾 圆果" w:date="2020-04-23T17:51:00Z">
              <w:rPr/>
            </w:rPrChange>
          </w:rPr>
          <w:t>&lt;=c1.</w:t>
        </w:r>
        <w:r w:rsidRPr="00307032" w:rsidDel="00921D14">
          <w:rPr>
            <w:rFonts w:hint="eastAsia"/>
            <w:sz w:val="24"/>
            <w:szCs w:val="28"/>
            <w:rPrChange w:id="276" w:author="曾 圆果" w:date="2020-04-23T17:51:00Z">
              <w:rPr>
                <w:rFonts w:hint="eastAsia"/>
              </w:rPr>
            </w:rPrChange>
          </w:rPr>
          <w:t>显示干旱。</w:t>
        </w:r>
      </w:moveFrom>
      <w:moveFromRangeEnd w:id="201"/>
    </w:p>
    <w:p w:rsidR="00056704" w:rsidRPr="00307032" w:rsidRDefault="00056704" w:rsidP="00307032">
      <w:pPr>
        <w:spacing w:line="240" w:lineRule="atLeast"/>
        <w:rPr>
          <w:ins w:id="277" w:author="曾 圆果" w:date="2020-04-22T21:16:00Z"/>
          <w:sz w:val="24"/>
          <w:szCs w:val="28"/>
          <w:rPrChange w:id="278" w:author="曾 圆果" w:date="2020-04-23T17:51:00Z">
            <w:rPr>
              <w:ins w:id="279" w:author="曾 圆果" w:date="2020-04-22T21:16:00Z"/>
            </w:rPr>
          </w:rPrChange>
        </w:rPr>
        <w:pPrChange w:id="280" w:author="曾 圆果" w:date="2020-04-23T17:50:00Z">
          <w:pPr/>
        </w:pPrChange>
      </w:pPr>
    </w:p>
    <w:p w:rsidR="00CA6825" w:rsidRPr="00307032" w:rsidRDefault="00CA6825" w:rsidP="00307032">
      <w:pPr>
        <w:spacing w:line="240" w:lineRule="atLeast"/>
        <w:ind w:firstLine="420"/>
        <w:rPr>
          <w:ins w:id="281" w:author="曾 圆果" w:date="2020-04-22T21:16:00Z"/>
          <w:b/>
          <w:bCs/>
          <w:sz w:val="24"/>
          <w:szCs w:val="28"/>
          <w:rPrChange w:id="282" w:author="曾 圆果" w:date="2020-04-23T17:51:00Z">
            <w:rPr>
              <w:ins w:id="283" w:author="曾 圆果" w:date="2020-04-22T21:16:00Z"/>
            </w:rPr>
          </w:rPrChange>
        </w:rPr>
        <w:pPrChange w:id="284" w:author="曾 圆果" w:date="2020-04-23T17:50:00Z">
          <w:pPr>
            <w:ind w:leftChars="400" w:left="840" w:firstLine="420"/>
          </w:pPr>
        </w:pPrChange>
      </w:pPr>
      <w:ins w:id="285" w:author="曾 圆果" w:date="2020-04-22T21:16:00Z">
        <w:r w:rsidRPr="00307032">
          <w:rPr>
            <w:rFonts w:hint="eastAsia"/>
            <w:b/>
            <w:bCs/>
            <w:sz w:val="24"/>
            <w:szCs w:val="28"/>
            <w:rPrChange w:id="286" w:author="曾 圆果" w:date="2020-04-23T17:51:00Z">
              <w:rPr>
                <w:rFonts w:hint="eastAsia"/>
              </w:rPr>
            </w:rPrChange>
          </w:rPr>
          <w:t>如果</w:t>
        </w:r>
      </w:ins>
      <w:proofErr w:type="spellStart"/>
      <w:ins w:id="287" w:author="曾 圆果" w:date="2020-04-23T17:19:00Z">
        <w:r w:rsidR="00FD667E" w:rsidRPr="00307032">
          <w:rPr>
            <w:b/>
            <w:bCs/>
            <w:sz w:val="24"/>
            <w:szCs w:val="28"/>
            <w:rPrChange w:id="288" w:author="曾 圆果" w:date="2020-04-23T17:51:00Z">
              <w:rPr/>
            </w:rPrChange>
          </w:rPr>
          <w:t>cn</w:t>
        </w:r>
        <w:proofErr w:type="spellEnd"/>
        <w:r w:rsidR="00FD667E" w:rsidRPr="00307032">
          <w:rPr>
            <w:b/>
            <w:bCs/>
            <w:sz w:val="24"/>
            <w:szCs w:val="28"/>
            <w:rPrChange w:id="289" w:author="曾 圆果" w:date="2020-04-23T17:51:00Z">
              <w:rPr/>
            </w:rPrChange>
          </w:rPr>
          <w:t xml:space="preserve">/c2 </w:t>
        </w:r>
      </w:ins>
      <w:ins w:id="290" w:author="曾 圆果" w:date="2020-04-23T17:22:00Z">
        <w:r w:rsidR="00FD667E" w:rsidRPr="00307032">
          <w:rPr>
            <w:b/>
            <w:bCs/>
            <w:sz w:val="24"/>
            <w:szCs w:val="28"/>
            <w:rPrChange w:id="291" w:author="曾 圆果" w:date="2020-04-23T17:51:00Z">
              <w:rPr/>
            </w:rPrChange>
          </w:rPr>
          <w:t>&lt; =</w:t>
        </w:r>
      </w:ins>
      <w:ins w:id="292" w:author="曾 圆果" w:date="2020-04-23T19:31:00Z">
        <w:r w:rsidR="00BC5668">
          <w:rPr>
            <w:rFonts w:hint="eastAsia"/>
            <w:b/>
            <w:bCs/>
            <w:sz w:val="24"/>
            <w:szCs w:val="28"/>
          </w:rPr>
          <w:t>（</w:t>
        </w:r>
        <w:r w:rsidR="00BC5668" w:rsidRPr="008857A1">
          <w:rPr>
            <w:b/>
            <w:bCs/>
            <w:sz w:val="24"/>
            <w:szCs w:val="28"/>
          </w:rPr>
          <w:t>c1/c2 + c1*5%</w:t>
        </w:r>
        <w:r w:rsidR="00BC5668">
          <w:rPr>
            <w:rFonts w:hint="eastAsia"/>
            <w:b/>
            <w:bCs/>
            <w:sz w:val="24"/>
            <w:szCs w:val="28"/>
          </w:rPr>
          <w:t>）</w:t>
        </w:r>
      </w:ins>
      <w:ins w:id="293" w:author="曾 圆果" w:date="2020-04-23T17:19:00Z">
        <w:r w:rsidR="00FD667E" w:rsidRPr="00307032">
          <w:rPr>
            <w:b/>
            <w:bCs/>
            <w:sz w:val="24"/>
            <w:szCs w:val="28"/>
            <w:rPrChange w:id="294" w:author="曾 圆果" w:date="2020-04-23T17:51:00Z">
              <w:rPr/>
            </w:rPrChange>
          </w:rPr>
          <w:t xml:space="preserve"> </w:t>
        </w:r>
      </w:ins>
      <w:ins w:id="295" w:author="曾 圆果" w:date="2020-04-23T17:41:00Z">
        <w:r w:rsidR="008C7227" w:rsidRPr="00307032">
          <w:rPr>
            <w:rFonts w:hint="eastAsia"/>
            <w:b/>
            <w:bCs/>
            <w:sz w:val="24"/>
            <w:szCs w:val="28"/>
            <w:rPrChange w:id="296" w:author="曾 圆果" w:date="2020-04-23T17:51:00Z">
              <w:rPr>
                <w:rFonts w:hint="eastAsia"/>
                <w:b/>
                <w:bCs/>
              </w:rPr>
            </w:rPrChange>
          </w:rPr>
          <w:t>-----------显示干旱</w:t>
        </w:r>
      </w:ins>
    </w:p>
    <w:p w:rsidR="00CA6825" w:rsidRPr="00307032" w:rsidRDefault="00CA6825" w:rsidP="00307032">
      <w:pPr>
        <w:spacing w:line="240" w:lineRule="atLeast"/>
        <w:ind w:firstLine="420"/>
        <w:rPr>
          <w:ins w:id="297" w:author="曾 圆果" w:date="2020-04-22T21:16:00Z"/>
          <w:b/>
          <w:bCs/>
          <w:sz w:val="24"/>
          <w:szCs w:val="28"/>
          <w:rPrChange w:id="298" w:author="曾 圆果" w:date="2020-04-23T17:51:00Z">
            <w:rPr>
              <w:ins w:id="299" w:author="曾 圆果" w:date="2020-04-22T21:16:00Z"/>
            </w:rPr>
          </w:rPrChange>
        </w:rPr>
        <w:pPrChange w:id="300" w:author="曾 圆果" w:date="2020-04-23T17:50:00Z">
          <w:pPr>
            <w:ind w:leftChars="400" w:left="840" w:firstLine="420"/>
          </w:pPr>
        </w:pPrChange>
      </w:pPr>
      <w:ins w:id="301" w:author="曾 圆果" w:date="2020-04-22T21:16:00Z">
        <w:r w:rsidRPr="00307032">
          <w:rPr>
            <w:rFonts w:hint="eastAsia"/>
            <w:b/>
            <w:bCs/>
            <w:sz w:val="24"/>
            <w:szCs w:val="28"/>
            <w:rPrChange w:id="302" w:author="曾 圆果" w:date="2020-04-23T17:51:00Z">
              <w:rPr>
                <w:rFonts w:hint="eastAsia"/>
              </w:rPr>
            </w:rPrChange>
          </w:rPr>
          <w:t>{</w:t>
        </w:r>
      </w:ins>
    </w:p>
    <w:p w:rsidR="00CA6825" w:rsidRPr="00307032" w:rsidRDefault="00CA6825" w:rsidP="00307032">
      <w:pPr>
        <w:spacing w:line="240" w:lineRule="atLeast"/>
        <w:ind w:firstLine="420"/>
        <w:rPr>
          <w:ins w:id="303" w:author="曾 圆果" w:date="2020-04-22T21:16:00Z"/>
          <w:b/>
          <w:bCs/>
          <w:sz w:val="24"/>
          <w:szCs w:val="28"/>
          <w:rPrChange w:id="304" w:author="曾 圆果" w:date="2020-04-23T17:51:00Z">
            <w:rPr>
              <w:ins w:id="305" w:author="曾 圆果" w:date="2020-04-22T21:16:00Z"/>
            </w:rPr>
          </w:rPrChange>
        </w:rPr>
        <w:pPrChange w:id="306" w:author="曾 圆果" w:date="2020-04-23T17:50:00Z">
          <w:pPr>
            <w:ind w:leftChars="400" w:left="840" w:firstLine="420"/>
          </w:pPr>
        </w:pPrChange>
      </w:pPr>
      <w:ins w:id="307" w:author="曾 圆果" w:date="2020-04-22T21:16:00Z">
        <w:r w:rsidRPr="00307032">
          <w:rPr>
            <w:rFonts w:hint="eastAsia"/>
            <w:b/>
            <w:bCs/>
            <w:sz w:val="24"/>
            <w:szCs w:val="28"/>
            <w:rPrChange w:id="308" w:author="曾 圆果" w:date="2020-04-23T17:51:00Z">
              <w:rPr>
                <w:rFonts w:hint="eastAsia"/>
              </w:rPr>
            </w:rPrChange>
          </w:rPr>
          <w:t>显示干旱</w:t>
        </w:r>
      </w:ins>
    </w:p>
    <w:p w:rsidR="00CA6825" w:rsidRPr="00307032" w:rsidRDefault="00CA6825" w:rsidP="00307032">
      <w:pPr>
        <w:spacing w:line="240" w:lineRule="atLeast"/>
        <w:ind w:firstLineChars="200" w:firstLine="480"/>
        <w:rPr>
          <w:ins w:id="309" w:author="曾 圆果" w:date="2020-04-23T17:29:00Z"/>
          <w:b/>
          <w:bCs/>
          <w:sz w:val="24"/>
          <w:szCs w:val="28"/>
          <w:rPrChange w:id="310" w:author="曾 圆果" w:date="2020-04-23T17:51:00Z">
            <w:rPr>
              <w:ins w:id="311" w:author="曾 圆果" w:date="2020-04-23T17:29:00Z"/>
            </w:rPr>
          </w:rPrChange>
        </w:rPr>
        <w:pPrChange w:id="312" w:author="曾 圆果" w:date="2020-04-23T17:50:00Z">
          <w:pPr>
            <w:ind w:firstLineChars="200" w:firstLine="420"/>
          </w:pPr>
        </w:pPrChange>
      </w:pPr>
      <w:ins w:id="313" w:author="曾 圆果" w:date="2020-04-22T21:16:00Z">
        <w:r w:rsidRPr="00307032">
          <w:rPr>
            <w:rFonts w:hint="eastAsia"/>
            <w:b/>
            <w:bCs/>
            <w:sz w:val="24"/>
            <w:szCs w:val="28"/>
            <w:rPrChange w:id="314" w:author="曾 圆果" w:date="2020-04-23T17:51:00Z">
              <w:rPr>
                <w:rFonts w:hint="eastAsia"/>
              </w:rPr>
            </w:rPrChange>
          </w:rPr>
          <w:t>}</w:t>
        </w:r>
      </w:ins>
    </w:p>
    <w:p w:rsidR="004910FD" w:rsidRPr="00307032" w:rsidRDefault="004910FD" w:rsidP="00307032">
      <w:pPr>
        <w:spacing w:line="240" w:lineRule="atLeast"/>
        <w:ind w:firstLineChars="200" w:firstLine="480"/>
        <w:rPr>
          <w:ins w:id="315" w:author="曾 圆果" w:date="2020-04-23T17:29:00Z"/>
          <w:b/>
          <w:bCs/>
          <w:sz w:val="24"/>
          <w:szCs w:val="28"/>
          <w:rPrChange w:id="316" w:author="曾 圆果" w:date="2020-04-23T17:51:00Z">
            <w:rPr>
              <w:ins w:id="317" w:author="曾 圆果" w:date="2020-04-23T17:29:00Z"/>
            </w:rPr>
          </w:rPrChange>
        </w:rPr>
        <w:pPrChange w:id="318" w:author="曾 圆果" w:date="2020-04-23T17:50:00Z">
          <w:pPr>
            <w:ind w:firstLineChars="200" w:firstLine="420"/>
          </w:pPr>
        </w:pPrChange>
      </w:pPr>
    </w:p>
    <w:p w:rsidR="004910FD" w:rsidRPr="00307032" w:rsidRDefault="004910FD" w:rsidP="00307032">
      <w:pPr>
        <w:spacing w:line="240" w:lineRule="atLeast"/>
        <w:ind w:firstLineChars="200" w:firstLine="480"/>
        <w:rPr>
          <w:ins w:id="319" w:author="曾 圆果" w:date="2020-04-23T17:30:00Z"/>
          <w:b/>
          <w:bCs/>
          <w:sz w:val="24"/>
          <w:szCs w:val="28"/>
          <w:rPrChange w:id="320" w:author="曾 圆果" w:date="2020-04-23T17:51:00Z">
            <w:rPr>
              <w:ins w:id="321" w:author="曾 圆果" w:date="2020-04-23T17:30:00Z"/>
            </w:rPr>
          </w:rPrChange>
        </w:rPr>
        <w:pPrChange w:id="322" w:author="曾 圆果" w:date="2020-04-23T17:50:00Z">
          <w:pPr>
            <w:ind w:firstLineChars="200" w:firstLine="420"/>
          </w:pPr>
        </w:pPrChange>
      </w:pPr>
      <w:ins w:id="323" w:author="曾 圆果" w:date="2020-04-23T17:29:00Z">
        <w:r w:rsidRPr="00307032">
          <w:rPr>
            <w:rFonts w:hint="eastAsia"/>
            <w:b/>
            <w:bCs/>
            <w:sz w:val="24"/>
            <w:szCs w:val="28"/>
            <w:rPrChange w:id="324" w:author="曾 圆果" w:date="2020-04-23T17:51:00Z">
              <w:rPr>
                <w:rFonts w:hint="eastAsia"/>
              </w:rPr>
            </w:rPrChange>
          </w:rPr>
          <w:t>如果t1&gt;</w:t>
        </w:r>
        <w:r w:rsidRPr="00307032">
          <w:rPr>
            <w:b/>
            <w:bCs/>
            <w:sz w:val="24"/>
            <w:szCs w:val="28"/>
            <w:rPrChange w:id="325" w:author="曾 圆果" w:date="2020-04-23T17:51:00Z">
              <w:rPr/>
            </w:rPrChange>
          </w:rPr>
          <w:t>=c1*</w:t>
        </w:r>
      </w:ins>
      <w:ins w:id="326" w:author="曾 圆果" w:date="2020-04-23T17:30:00Z">
        <w:r w:rsidRPr="00307032">
          <w:rPr>
            <w:b/>
            <w:bCs/>
            <w:sz w:val="24"/>
            <w:szCs w:val="28"/>
            <w:rPrChange w:id="327" w:author="曾 圆果" w:date="2020-04-23T17:51:00Z">
              <w:rPr/>
            </w:rPrChange>
          </w:rPr>
          <w:t>60%</w:t>
        </w:r>
      </w:ins>
      <w:ins w:id="328" w:author="曾 圆果" w:date="2020-04-23T17:42:00Z">
        <w:r w:rsidR="008C7227" w:rsidRPr="00307032">
          <w:rPr>
            <w:rFonts w:hint="eastAsia"/>
            <w:b/>
            <w:bCs/>
            <w:sz w:val="24"/>
            <w:szCs w:val="28"/>
            <w:rPrChange w:id="329" w:author="曾 圆果" w:date="2020-04-23T17:51:00Z">
              <w:rPr>
                <w:rFonts w:hint="eastAsia"/>
                <w:b/>
                <w:bCs/>
              </w:rPr>
            </w:rPrChange>
          </w:rPr>
          <w:t>----------------------显示水太多</w:t>
        </w:r>
      </w:ins>
    </w:p>
    <w:p w:rsidR="004910FD" w:rsidRPr="00307032" w:rsidRDefault="004910FD" w:rsidP="00307032">
      <w:pPr>
        <w:spacing w:line="240" w:lineRule="atLeast"/>
        <w:ind w:firstLineChars="200" w:firstLine="480"/>
        <w:rPr>
          <w:ins w:id="330" w:author="曾 圆果" w:date="2020-04-23T17:30:00Z"/>
          <w:b/>
          <w:bCs/>
          <w:sz w:val="24"/>
          <w:szCs w:val="28"/>
          <w:rPrChange w:id="331" w:author="曾 圆果" w:date="2020-04-23T17:51:00Z">
            <w:rPr>
              <w:ins w:id="332" w:author="曾 圆果" w:date="2020-04-23T17:30:00Z"/>
            </w:rPr>
          </w:rPrChange>
        </w:rPr>
        <w:pPrChange w:id="333" w:author="曾 圆果" w:date="2020-04-23T17:50:00Z">
          <w:pPr>
            <w:ind w:firstLineChars="200" w:firstLine="420"/>
          </w:pPr>
        </w:pPrChange>
      </w:pPr>
      <w:ins w:id="334" w:author="曾 圆果" w:date="2020-04-23T17:30:00Z">
        <w:r w:rsidRPr="00307032">
          <w:rPr>
            <w:rFonts w:hint="eastAsia"/>
            <w:b/>
            <w:bCs/>
            <w:sz w:val="24"/>
            <w:szCs w:val="28"/>
            <w:rPrChange w:id="335" w:author="曾 圆果" w:date="2020-04-23T17:51:00Z">
              <w:rPr>
                <w:rFonts w:hint="eastAsia"/>
              </w:rPr>
            </w:rPrChange>
          </w:rPr>
          <w:t>{</w:t>
        </w:r>
      </w:ins>
    </w:p>
    <w:p w:rsidR="004910FD" w:rsidRPr="00307032" w:rsidRDefault="00BC5668" w:rsidP="00307032">
      <w:pPr>
        <w:spacing w:line="240" w:lineRule="atLeast"/>
        <w:ind w:firstLineChars="200" w:firstLine="480"/>
        <w:rPr>
          <w:ins w:id="336" w:author="曾 圆果" w:date="2020-04-23T17:30:00Z"/>
          <w:b/>
          <w:bCs/>
          <w:sz w:val="24"/>
          <w:szCs w:val="28"/>
          <w:rPrChange w:id="337" w:author="曾 圆果" w:date="2020-04-23T17:51:00Z">
            <w:rPr>
              <w:ins w:id="338" w:author="曾 圆果" w:date="2020-04-23T17:30:00Z"/>
            </w:rPr>
          </w:rPrChange>
        </w:rPr>
        <w:pPrChange w:id="339" w:author="曾 圆果" w:date="2020-04-23T17:50:00Z">
          <w:pPr>
            <w:ind w:firstLineChars="200" w:firstLine="480"/>
          </w:pPr>
        </w:pPrChange>
      </w:pPr>
      <w:ins w:id="340" w:author="曾 圆果" w:date="2020-04-23T19:32:00Z">
        <w:r>
          <w:rPr>
            <w:rFonts w:hint="eastAsia"/>
            <w:b/>
            <w:bCs/>
            <w:sz w:val="24"/>
            <w:szCs w:val="28"/>
          </w:rPr>
          <w:t>显示</w:t>
        </w:r>
      </w:ins>
      <w:ins w:id="341" w:author="曾 圆果" w:date="2020-04-23T17:30:00Z">
        <w:r w:rsidR="004910FD" w:rsidRPr="00307032">
          <w:rPr>
            <w:rFonts w:hint="eastAsia"/>
            <w:b/>
            <w:bCs/>
            <w:sz w:val="24"/>
            <w:szCs w:val="28"/>
            <w:rPrChange w:id="342" w:author="曾 圆果" w:date="2020-04-23T17:51:00Z">
              <w:rPr>
                <w:rFonts w:hint="eastAsia"/>
              </w:rPr>
            </w:rPrChange>
          </w:rPr>
          <w:t>浇水太多</w:t>
        </w:r>
      </w:ins>
    </w:p>
    <w:p w:rsidR="004910FD" w:rsidRPr="00307032" w:rsidRDefault="004910FD" w:rsidP="00307032">
      <w:pPr>
        <w:spacing w:line="240" w:lineRule="atLeast"/>
        <w:ind w:firstLineChars="200" w:firstLine="480"/>
        <w:rPr>
          <w:rFonts w:hint="eastAsia"/>
          <w:b/>
          <w:bCs/>
          <w:sz w:val="24"/>
          <w:szCs w:val="28"/>
          <w:rPrChange w:id="343" w:author="曾 圆果" w:date="2020-04-23T17:51:00Z">
            <w:rPr>
              <w:rFonts w:hint="eastAsia"/>
            </w:rPr>
          </w:rPrChange>
        </w:rPr>
        <w:pPrChange w:id="344" w:author="曾 圆果" w:date="2020-04-23T17:50:00Z">
          <w:pPr/>
        </w:pPrChange>
      </w:pPr>
      <w:ins w:id="345" w:author="曾 圆果" w:date="2020-04-23T17:30:00Z">
        <w:r w:rsidRPr="00307032">
          <w:rPr>
            <w:rFonts w:hint="eastAsia"/>
            <w:b/>
            <w:bCs/>
            <w:sz w:val="24"/>
            <w:szCs w:val="28"/>
            <w:rPrChange w:id="346" w:author="曾 圆果" w:date="2020-04-23T17:51:00Z">
              <w:rPr>
                <w:rFonts w:hint="eastAsia"/>
              </w:rPr>
            </w:rPrChange>
          </w:rPr>
          <w:lastRenderedPageBreak/>
          <w:t>）</w:t>
        </w:r>
      </w:ins>
    </w:p>
    <w:p w:rsidR="002B2F4D" w:rsidDel="00BC5668" w:rsidRDefault="00CA6825" w:rsidP="00BC5668">
      <w:pPr>
        <w:spacing w:line="240" w:lineRule="atLeast"/>
        <w:jc w:val="center"/>
        <w:rPr>
          <w:del w:id="347" w:author="曾 圆果" w:date="2020-04-23T19:30:00Z"/>
          <w:b/>
          <w:bCs/>
          <w:i/>
          <w:iCs/>
          <w:color w:val="4472C4" w:themeColor="accent1"/>
          <w:sz w:val="36"/>
          <w:szCs w:val="40"/>
        </w:rPr>
        <w:pPrChange w:id="348" w:author="曾 圆果" w:date="2020-04-23T19:30:00Z">
          <w:pPr>
            <w:spacing w:line="240" w:lineRule="atLeast"/>
          </w:pPr>
        </w:pPrChange>
      </w:pPr>
      <w:ins w:id="349" w:author="曾 圆果" w:date="2020-04-22T21:18:00Z">
        <w:r w:rsidRPr="00307032">
          <w:rPr>
            <w:rFonts w:hint="eastAsia"/>
            <w:b/>
            <w:bCs/>
            <w:i/>
            <w:iCs/>
            <w:color w:val="4472C4" w:themeColor="accent1"/>
            <w:sz w:val="36"/>
            <w:szCs w:val="40"/>
            <w:rPrChange w:id="350" w:author="曾 圆果" w:date="2020-04-23T17:51:00Z">
              <w:rPr>
                <w:rFonts w:hint="eastAsia"/>
              </w:rPr>
            </w:rPrChange>
          </w:rPr>
          <w:t>注释</w:t>
        </w:r>
      </w:ins>
    </w:p>
    <w:p w:rsidR="00BC5668" w:rsidRPr="00BC5668" w:rsidRDefault="00BC5668" w:rsidP="00BC5668">
      <w:pPr>
        <w:spacing w:line="240" w:lineRule="atLeast"/>
        <w:jc w:val="center"/>
        <w:rPr>
          <w:ins w:id="351" w:author="曾 圆果" w:date="2020-04-23T19:30:00Z"/>
          <w:rFonts w:hint="eastAsia"/>
          <w:b/>
          <w:bCs/>
          <w:i/>
          <w:iCs/>
          <w:color w:val="4472C4" w:themeColor="accent1"/>
          <w:sz w:val="36"/>
          <w:szCs w:val="40"/>
          <w:rPrChange w:id="352" w:author="曾 圆果" w:date="2020-04-23T19:30:00Z">
            <w:rPr>
              <w:ins w:id="353" w:author="曾 圆果" w:date="2020-04-23T19:30:00Z"/>
            </w:rPr>
          </w:rPrChange>
        </w:rPr>
        <w:pPrChange w:id="354" w:author="曾 圆果" w:date="2020-04-23T19:30:00Z">
          <w:pPr/>
        </w:pPrChange>
      </w:pPr>
    </w:p>
    <w:p w:rsidR="0097279A" w:rsidRPr="00307032" w:rsidRDefault="002B2F4D" w:rsidP="00307032">
      <w:pPr>
        <w:spacing w:line="240" w:lineRule="atLeast"/>
        <w:rPr>
          <w:color w:val="4472C4" w:themeColor="accent1"/>
          <w:sz w:val="36"/>
          <w:szCs w:val="40"/>
          <w:rPrChange w:id="355" w:author="曾 圆果" w:date="2020-04-23T17:51:00Z">
            <w:rPr/>
          </w:rPrChange>
        </w:rPr>
        <w:pPrChange w:id="356" w:author="曾 圆果" w:date="2020-04-23T17:50:00Z">
          <w:pPr/>
        </w:pPrChange>
      </w:pPr>
      <w:r w:rsidRPr="00307032">
        <w:rPr>
          <w:color w:val="4472C4" w:themeColor="accent1"/>
          <w:sz w:val="36"/>
          <w:szCs w:val="40"/>
          <w:rPrChange w:id="357" w:author="曾 圆果" w:date="2020-04-23T17:51:00Z">
            <w:rPr/>
          </w:rPrChange>
        </w:rPr>
        <w:t xml:space="preserve">  c 1 = </w:t>
      </w:r>
      <w:r w:rsidRPr="00307032">
        <w:rPr>
          <w:rFonts w:hint="eastAsia"/>
          <w:color w:val="4472C4" w:themeColor="accent1"/>
          <w:sz w:val="36"/>
          <w:szCs w:val="40"/>
          <w:rPrChange w:id="358" w:author="曾 圆果" w:date="2020-04-23T17:51:00Z">
            <w:rPr>
              <w:rFonts w:hint="eastAsia"/>
            </w:rPr>
          </w:rPrChange>
        </w:rPr>
        <w:t>盆栽原始质量，</w:t>
      </w:r>
    </w:p>
    <w:p w:rsidR="0097279A" w:rsidRPr="00307032" w:rsidRDefault="002B2F4D" w:rsidP="00307032">
      <w:pPr>
        <w:spacing w:line="240" w:lineRule="atLeast"/>
        <w:rPr>
          <w:color w:val="4472C4" w:themeColor="accent1"/>
          <w:sz w:val="36"/>
          <w:szCs w:val="40"/>
          <w:rPrChange w:id="359" w:author="曾 圆果" w:date="2020-04-23T17:51:00Z">
            <w:rPr/>
          </w:rPrChange>
        </w:rPr>
        <w:pPrChange w:id="360" w:author="曾 圆果" w:date="2020-04-23T17:50:00Z">
          <w:pPr/>
        </w:pPrChange>
      </w:pPr>
      <w:r w:rsidRPr="00307032">
        <w:rPr>
          <w:color w:val="4472C4" w:themeColor="accent1"/>
          <w:sz w:val="36"/>
          <w:szCs w:val="40"/>
          <w:rPrChange w:id="361" w:author="曾 圆果" w:date="2020-04-23T17:51:00Z">
            <w:rPr/>
          </w:rPrChange>
        </w:rPr>
        <w:t xml:space="preserve">c2 = </w:t>
      </w:r>
      <w:r w:rsidRPr="00307032">
        <w:rPr>
          <w:rFonts w:hint="eastAsia"/>
          <w:color w:val="4472C4" w:themeColor="accent1"/>
          <w:sz w:val="36"/>
          <w:szCs w:val="40"/>
          <w:rPrChange w:id="362" w:author="曾 圆果" w:date="2020-04-23T17:51:00Z">
            <w:rPr>
              <w:rFonts w:hint="eastAsia"/>
            </w:rPr>
          </w:rPrChange>
        </w:rPr>
        <w:t>盆栽第一次浇过水总质量。</w:t>
      </w:r>
    </w:p>
    <w:p w:rsidR="002B2F4D" w:rsidRPr="00307032" w:rsidDel="004910FD" w:rsidRDefault="0097279A" w:rsidP="00307032">
      <w:pPr>
        <w:spacing w:line="240" w:lineRule="atLeast"/>
        <w:rPr>
          <w:del w:id="363" w:author="曾 圆果" w:date="2020-04-23T17:34:00Z"/>
          <w:color w:val="4472C4" w:themeColor="accent1"/>
          <w:sz w:val="36"/>
          <w:szCs w:val="40"/>
          <w:rPrChange w:id="364" w:author="曾 圆果" w:date="2020-04-23T17:51:00Z">
            <w:rPr>
              <w:del w:id="365" w:author="曾 圆果" w:date="2020-04-23T17:34:00Z"/>
            </w:rPr>
          </w:rPrChange>
        </w:rPr>
        <w:pPrChange w:id="366" w:author="曾 圆果" w:date="2020-04-23T17:50:00Z">
          <w:pPr/>
        </w:pPrChange>
      </w:pPr>
      <w:del w:id="367" w:author="曾 圆果" w:date="2020-04-23T17:34:00Z">
        <w:r w:rsidRPr="00307032" w:rsidDel="004910FD">
          <w:rPr>
            <w:color w:val="4472C4" w:themeColor="accent1"/>
            <w:sz w:val="36"/>
            <w:szCs w:val="40"/>
            <w:rPrChange w:id="368" w:author="曾 圆果" w:date="2020-04-23T17:51:00Z">
              <w:rPr/>
            </w:rPrChange>
          </w:rPr>
          <w:delText>c</w:delText>
        </w:r>
        <w:r w:rsidR="002B2F4D" w:rsidRPr="00307032" w:rsidDel="004910FD">
          <w:rPr>
            <w:color w:val="4472C4" w:themeColor="accent1"/>
            <w:sz w:val="36"/>
            <w:szCs w:val="40"/>
            <w:rPrChange w:id="369" w:author="曾 圆果" w:date="2020-04-23T17:51:00Z">
              <w:rPr/>
            </w:rPrChange>
          </w:rPr>
          <w:delText xml:space="preserve">3 = </w:delText>
        </w:r>
        <w:r w:rsidRPr="00307032" w:rsidDel="004910FD">
          <w:rPr>
            <w:rFonts w:hint="eastAsia"/>
            <w:color w:val="4472C4" w:themeColor="accent1"/>
            <w:sz w:val="36"/>
            <w:szCs w:val="40"/>
            <w:rPrChange w:id="370" w:author="曾 圆果" w:date="2020-04-23T17:51:00Z">
              <w:rPr>
                <w:rFonts w:hint="eastAsia"/>
              </w:rPr>
            </w:rPrChange>
          </w:rPr>
          <w:delText>第一次水分蒸发后质量。</w:delText>
        </w:r>
      </w:del>
    </w:p>
    <w:p w:rsidR="0097279A" w:rsidRPr="00307032" w:rsidRDefault="0097279A" w:rsidP="00307032">
      <w:pPr>
        <w:spacing w:line="240" w:lineRule="atLeast"/>
        <w:rPr>
          <w:color w:val="4472C4" w:themeColor="accent1"/>
          <w:sz w:val="36"/>
          <w:szCs w:val="40"/>
          <w:rPrChange w:id="371" w:author="曾 圆果" w:date="2020-04-23T17:51:00Z">
            <w:rPr/>
          </w:rPrChange>
        </w:rPr>
        <w:pPrChange w:id="372" w:author="曾 圆果" w:date="2020-04-23T17:50:00Z">
          <w:pPr/>
        </w:pPrChange>
      </w:pPr>
      <w:del w:id="373" w:author="曾 圆果" w:date="2020-04-23T17:34:00Z">
        <w:r w:rsidRPr="00307032" w:rsidDel="004910FD">
          <w:rPr>
            <w:color w:val="4472C4" w:themeColor="accent1"/>
            <w:sz w:val="36"/>
            <w:szCs w:val="40"/>
            <w:rPrChange w:id="374" w:author="曾 圆果" w:date="2020-04-23T17:51:00Z">
              <w:rPr/>
            </w:rPrChange>
          </w:rPr>
          <w:delText xml:space="preserve"> </w:delText>
        </w:r>
      </w:del>
      <w:r w:rsidRPr="00307032">
        <w:rPr>
          <w:color w:val="4472C4" w:themeColor="accent1"/>
          <w:sz w:val="36"/>
          <w:szCs w:val="40"/>
          <w:rPrChange w:id="375" w:author="曾 圆果" w:date="2020-04-23T17:51:00Z">
            <w:rPr/>
          </w:rPrChange>
        </w:rPr>
        <w:t>c n</w:t>
      </w:r>
      <w:del w:id="376" w:author="曾 圆果" w:date="2020-04-23T17:34:00Z">
        <w:r w:rsidRPr="00307032" w:rsidDel="004910FD">
          <w:rPr>
            <w:rFonts w:hint="eastAsia"/>
            <w:color w:val="4472C4" w:themeColor="accent1"/>
            <w:sz w:val="36"/>
            <w:szCs w:val="40"/>
            <w:rPrChange w:id="377" w:author="曾 圆果" w:date="2020-04-23T17:51:00Z">
              <w:rPr>
                <w:rFonts w:hint="eastAsia"/>
              </w:rPr>
            </w:rPrChange>
          </w:rPr>
          <w:delText>、</w:delText>
        </w:r>
        <w:r w:rsidRPr="00307032" w:rsidDel="004910FD">
          <w:rPr>
            <w:color w:val="4472C4" w:themeColor="accent1"/>
            <w:sz w:val="36"/>
            <w:szCs w:val="40"/>
            <w:rPrChange w:id="378" w:author="曾 圆果" w:date="2020-04-23T17:51:00Z">
              <w:rPr/>
            </w:rPrChange>
          </w:rPr>
          <w:delText>c(n+1),</w:delText>
        </w:r>
      </w:del>
      <w:r w:rsidRPr="00307032">
        <w:rPr>
          <w:rFonts w:hint="eastAsia"/>
          <w:color w:val="4472C4" w:themeColor="accent1"/>
          <w:sz w:val="36"/>
          <w:szCs w:val="40"/>
          <w:rPrChange w:id="379" w:author="曾 圆果" w:date="2020-04-23T17:51:00Z">
            <w:rPr>
              <w:rFonts w:hint="eastAsia"/>
            </w:rPr>
          </w:rPrChange>
        </w:rPr>
        <w:t>后续每次采集到的</w:t>
      </w:r>
      <w:del w:id="380" w:author="曾 圆果" w:date="2020-04-23T17:34:00Z">
        <w:r w:rsidRPr="00307032" w:rsidDel="004910FD">
          <w:rPr>
            <w:rFonts w:hint="eastAsia"/>
            <w:color w:val="4472C4" w:themeColor="accent1"/>
            <w:sz w:val="36"/>
            <w:szCs w:val="40"/>
            <w:rPrChange w:id="381" w:author="曾 圆果" w:date="2020-04-23T17:51:00Z">
              <w:rPr>
                <w:rFonts w:hint="eastAsia"/>
              </w:rPr>
            </w:rPrChange>
          </w:rPr>
          <w:delText>两个</w:delText>
        </w:r>
      </w:del>
      <w:r w:rsidRPr="00307032">
        <w:rPr>
          <w:rFonts w:hint="eastAsia"/>
          <w:color w:val="4472C4" w:themeColor="accent1"/>
          <w:sz w:val="36"/>
          <w:szCs w:val="40"/>
          <w:rPrChange w:id="382" w:author="曾 圆果" w:date="2020-04-23T17:51:00Z">
            <w:rPr>
              <w:rFonts w:hint="eastAsia"/>
            </w:rPr>
          </w:rPrChange>
        </w:rPr>
        <w:t>数据。</w:t>
      </w:r>
    </w:p>
    <w:p w:rsidR="0097279A" w:rsidRPr="00307032" w:rsidRDefault="0097279A" w:rsidP="00307032">
      <w:pPr>
        <w:spacing w:line="240" w:lineRule="atLeast"/>
        <w:rPr>
          <w:color w:val="4472C4" w:themeColor="accent1"/>
          <w:sz w:val="36"/>
          <w:szCs w:val="40"/>
          <w:rPrChange w:id="383" w:author="曾 圆果" w:date="2020-04-23T17:51:00Z">
            <w:rPr/>
          </w:rPrChange>
        </w:rPr>
        <w:pPrChange w:id="384" w:author="曾 圆果" w:date="2020-04-23T17:50:00Z">
          <w:pPr/>
        </w:pPrChange>
      </w:pPr>
      <w:r w:rsidRPr="00307032">
        <w:rPr>
          <w:color w:val="4472C4" w:themeColor="accent1"/>
          <w:sz w:val="36"/>
          <w:szCs w:val="40"/>
          <w:rPrChange w:id="385" w:author="曾 圆果" w:date="2020-04-23T17:51:00Z">
            <w:rPr/>
          </w:rPrChange>
        </w:rPr>
        <w:t xml:space="preserve">t 1 </w:t>
      </w:r>
      <w:del w:id="386" w:author="曾 圆果" w:date="2020-04-23T17:34:00Z">
        <w:r w:rsidRPr="00307032" w:rsidDel="004910FD">
          <w:rPr>
            <w:rFonts w:hint="eastAsia"/>
            <w:color w:val="4472C4" w:themeColor="accent1"/>
            <w:sz w:val="36"/>
            <w:szCs w:val="40"/>
            <w:rPrChange w:id="387" w:author="曾 圆果" w:date="2020-04-23T17:51:00Z">
              <w:rPr>
                <w:rFonts w:hint="eastAsia"/>
              </w:rPr>
            </w:rPrChange>
          </w:rPr>
          <w:delText>第一次水分蒸发量</w:delText>
        </w:r>
      </w:del>
      <w:ins w:id="388" w:author="曾 圆果" w:date="2020-04-23T17:34:00Z">
        <w:r w:rsidR="004910FD" w:rsidRPr="00307032">
          <w:rPr>
            <w:rFonts w:hint="eastAsia"/>
            <w:color w:val="4472C4" w:themeColor="accent1"/>
            <w:sz w:val="36"/>
            <w:szCs w:val="40"/>
            <w:rPrChange w:id="389" w:author="曾 圆果" w:date="2020-04-23T17:51:00Z">
              <w:rPr>
                <w:rFonts w:hint="eastAsia"/>
                <w:color w:val="4472C4" w:themeColor="accent1"/>
              </w:rPr>
            </w:rPrChange>
          </w:rPr>
          <w:t>第一次交水的重量</w:t>
        </w:r>
      </w:ins>
      <w:r w:rsidRPr="00307032">
        <w:rPr>
          <w:rFonts w:hint="eastAsia"/>
          <w:color w:val="4472C4" w:themeColor="accent1"/>
          <w:sz w:val="36"/>
          <w:szCs w:val="40"/>
          <w:rPrChange w:id="390" w:author="曾 圆果" w:date="2020-04-23T17:51:00Z">
            <w:rPr>
              <w:rFonts w:hint="eastAsia"/>
            </w:rPr>
          </w:rPrChange>
        </w:rPr>
        <w:t>。</w:t>
      </w:r>
    </w:p>
    <w:p w:rsidR="0097279A" w:rsidRPr="00307032" w:rsidRDefault="0097279A" w:rsidP="00307032">
      <w:pPr>
        <w:spacing w:line="240" w:lineRule="atLeast"/>
        <w:rPr>
          <w:color w:val="4472C4" w:themeColor="accent1"/>
          <w:sz w:val="36"/>
          <w:szCs w:val="40"/>
          <w:rPrChange w:id="391" w:author="曾 圆果" w:date="2020-04-23T17:51:00Z">
            <w:rPr/>
          </w:rPrChange>
        </w:rPr>
        <w:pPrChange w:id="392" w:author="曾 圆果" w:date="2020-04-23T17:50:00Z">
          <w:pPr/>
        </w:pPrChange>
      </w:pPr>
      <w:r w:rsidRPr="00307032">
        <w:rPr>
          <w:color w:val="4472C4" w:themeColor="accent1"/>
          <w:sz w:val="36"/>
          <w:szCs w:val="40"/>
          <w:rPrChange w:id="393" w:author="曾 圆果" w:date="2020-04-23T17:51:00Z">
            <w:rPr/>
          </w:rPrChange>
        </w:rPr>
        <w:t xml:space="preserve">t 2 </w:t>
      </w:r>
      <w:del w:id="394" w:author="曾 圆果" w:date="2020-04-23T17:34:00Z">
        <w:r w:rsidRPr="00307032" w:rsidDel="008C7227">
          <w:rPr>
            <w:rFonts w:hint="eastAsia"/>
            <w:color w:val="4472C4" w:themeColor="accent1"/>
            <w:sz w:val="36"/>
            <w:szCs w:val="40"/>
            <w:rPrChange w:id="395" w:author="曾 圆果" w:date="2020-04-23T17:51:00Z">
              <w:rPr>
                <w:rFonts w:hint="eastAsia"/>
              </w:rPr>
            </w:rPrChange>
          </w:rPr>
          <w:delText>第</w:delText>
        </w:r>
        <w:r w:rsidRPr="00307032" w:rsidDel="008C7227">
          <w:rPr>
            <w:rFonts w:hint="eastAsia"/>
            <w:color w:val="4472C4" w:themeColor="accent1"/>
            <w:sz w:val="36"/>
            <w:szCs w:val="40"/>
            <w:rPrChange w:id="396" w:author="曾 圆果" w:date="2020-04-23T17:51:00Z">
              <w:rPr/>
            </w:rPrChange>
          </w:rPr>
          <w:delText>n次水分蒸发量</w:delText>
        </w:r>
      </w:del>
      <w:ins w:id="397" w:author="曾 圆果" w:date="2020-04-23T17:34:00Z">
        <w:r w:rsidR="008C7227" w:rsidRPr="00307032">
          <w:rPr>
            <w:rFonts w:hint="eastAsia"/>
            <w:color w:val="4472C4" w:themeColor="accent1"/>
            <w:sz w:val="36"/>
            <w:szCs w:val="40"/>
            <w:rPrChange w:id="398" w:author="曾 圆果" w:date="2020-04-23T17:51:00Z">
              <w:rPr>
                <w:rFonts w:hint="eastAsia"/>
                <w:color w:val="4472C4" w:themeColor="accent1"/>
              </w:rPr>
            </w:rPrChange>
          </w:rPr>
          <w:t>后续</w:t>
        </w:r>
      </w:ins>
      <w:ins w:id="399" w:author="曾 圆果" w:date="2020-04-23T17:35:00Z">
        <w:r w:rsidR="008C7227" w:rsidRPr="00307032">
          <w:rPr>
            <w:rFonts w:hint="eastAsia"/>
            <w:color w:val="4472C4" w:themeColor="accent1"/>
            <w:sz w:val="36"/>
            <w:szCs w:val="40"/>
            <w:rPrChange w:id="400" w:author="曾 圆果" w:date="2020-04-23T17:51:00Z">
              <w:rPr>
                <w:rFonts w:hint="eastAsia"/>
                <w:color w:val="4472C4" w:themeColor="accent1"/>
              </w:rPr>
            </w:rPrChange>
          </w:rPr>
          <w:t>采集到的重量减去花盆原始重量</w:t>
        </w:r>
      </w:ins>
      <w:r w:rsidRPr="00307032">
        <w:rPr>
          <w:color w:val="4472C4" w:themeColor="accent1"/>
          <w:sz w:val="36"/>
          <w:szCs w:val="40"/>
          <w:rPrChange w:id="401" w:author="曾 圆果" w:date="2020-04-23T17:51:00Z">
            <w:rPr/>
          </w:rPrChange>
        </w:rPr>
        <w:t>。</w:t>
      </w:r>
    </w:p>
    <w:p w:rsidR="0097279A" w:rsidRPr="00307032" w:rsidRDefault="0097279A" w:rsidP="00307032">
      <w:pPr>
        <w:spacing w:line="240" w:lineRule="atLeast"/>
        <w:rPr>
          <w:color w:val="4472C4" w:themeColor="accent1"/>
          <w:sz w:val="36"/>
          <w:szCs w:val="40"/>
          <w:rPrChange w:id="402" w:author="曾 圆果" w:date="2020-04-23T17:51:00Z">
            <w:rPr/>
          </w:rPrChange>
        </w:rPr>
        <w:pPrChange w:id="403" w:author="曾 圆果" w:date="2020-04-23T17:50:00Z">
          <w:pPr/>
        </w:pPrChange>
      </w:pPr>
    </w:p>
    <w:p w:rsidR="0097279A" w:rsidRPr="00307032" w:rsidRDefault="0097279A" w:rsidP="00307032">
      <w:pPr>
        <w:spacing w:line="240" w:lineRule="atLeast"/>
        <w:rPr>
          <w:color w:val="4472C4" w:themeColor="accent1"/>
          <w:sz w:val="36"/>
          <w:szCs w:val="40"/>
          <w:rPrChange w:id="404" w:author="曾 圆果" w:date="2020-04-23T17:51:00Z">
            <w:rPr/>
          </w:rPrChange>
        </w:rPr>
        <w:pPrChange w:id="405" w:author="曾 圆果" w:date="2020-04-23T17:50:00Z">
          <w:pPr/>
        </w:pPrChange>
      </w:pPr>
      <w:r w:rsidRPr="00307032">
        <w:rPr>
          <w:rFonts w:hint="eastAsia"/>
          <w:color w:val="4472C4" w:themeColor="accent1"/>
          <w:sz w:val="36"/>
          <w:szCs w:val="40"/>
          <w:rPrChange w:id="406" w:author="曾 圆果" w:date="2020-04-23T17:51:00Z">
            <w:rPr>
              <w:rFonts w:hint="eastAsia"/>
            </w:rPr>
          </w:rPrChange>
        </w:rPr>
        <w:t>添加数据流（添加设备）：</w:t>
      </w:r>
      <w:ins w:id="407" w:author="曾 圆果" w:date="2020-04-22T21:19:00Z">
        <w:r w:rsidR="00033610" w:rsidRPr="00307032">
          <w:rPr>
            <w:rFonts w:hint="eastAsia"/>
            <w:color w:val="4472C4" w:themeColor="accent1"/>
            <w:sz w:val="36"/>
            <w:szCs w:val="40"/>
            <w:rPrChange w:id="408" w:author="曾 圆果" w:date="2020-04-23T17:51:00Z">
              <w:rPr>
                <w:rFonts w:hint="eastAsia"/>
                <w:color w:val="4472C4" w:themeColor="accent1"/>
              </w:rPr>
            </w:rPrChange>
          </w:rPr>
          <w:t>植物名称+参数名称+</w:t>
        </w:r>
      </w:ins>
      <w:r w:rsidRPr="00307032">
        <w:rPr>
          <w:rFonts w:hint="eastAsia"/>
          <w:color w:val="4472C4" w:themeColor="accent1"/>
          <w:sz w:val="36"/>
          <w:szCs w:val="40"/>
          <w:rPrChange w:id="409" w:author="曾 圆果" w:date="2020-04-23T17:51:00Z">
            <w:rPr>
              <w:rFonts w:hint="eastAsia"/>
            </w:rPr>
          </w:rPrChange>
        </w:rPr>
        <w:t>输入设备号</w:t>
      </w:r>
      <w:r w:rsidRPr="00307032">
        <w:rPr>
          <w:color w:val="4472C4" w:themeColor="accent1"/>
          <w:sz w:val="36"/>
          <w:szCs w:val="40"/>
          <w:rPrChange w:id="410" w:author="曾 圆果" w:date="2020-04-23T17:51:00Z">
            <w:rPr/>
          </w:rPrChange>
        </w:rPr>
        <w:t>+秘</w:t>
      </w:r>
      <w:proofErr w:type="gramStart"/>
      <w:r w:rsidRPr="00307032">
        <w:rPr>
          <w:rFonts w:hint="eastAsia"/>
          <w:color w:val="4472C4" w:themeColor="accent1"/>
          <w:sz w:val="36"/>
          <w:szCs w:val="40"/>
          <w:rPrChange w:id="411" w:author="曾 圆果" w:date="2020-04-23T17:51:00Z">
            <w:rPr>
              <w:rFonts w:hint="eastAsia"/>
            </w:rPr>
          </w:rPrChange>
        </w:rPr>
        <w:t>钥</w:t>
      </w:r>
      <w:proofErr w:type="gramEnd"/>
      <w:del w:id="412" w:author="曾 圆果" w:date="2020-04-22T21:19:00Z">
        <w:r w:rsidRPr="00307032" w:rsidDel="00033610">
          <w:rPr>
            <w:color w:val="4472C4" w:themeColor="accent1"/>
            <w:sz w:val="36"/>
            <w:szCs w:val="40"/>
            <w:rPrChange w:id="413" w:author="曾 圆果" w:date="2020-04-23T17:51:00Z">
              <w:rPr/>
            </w:rPrChange>
          </w:rPr>
          <w:delText>+参数</w:delText>
        </w:r>
      </w:del>
      <w:r w:rsidRPr="00307032">
        <w:rPr>
          <w:rFonts w:hint="eastAsia"/>
          <w:color w:val="4472C4" w:themeColor="accent1"/>
          <w:sz w:val="36"/>
          <w:szCs w:val="40"/>
          <w:rPrChange w:id="414" w:author="曾 圆果" w:date="2020-04-23T17:51:00Z">
            <w:rPr>
              <w:rFonts w:hint="eastAsia"/>
            </w:rPr>
          </w:rPrChange>
        </w:rPr>
        <w:t>。</w:t>
      </w:r>
    </w:p>
    <w:p w:rsidR="0097279A" w:rsidRPr="00307032" w:rsidRDefault="0097279A" w:rsidP="00307032">
      <w:pPr>
        <w:spacing w:line="240" w:lineRule="atLeast"/>
        <w:rPr>
          <w:color w:val="4472C4" w:themeColor="accent1"/>
          <w:sz w:val="36"/>
          <w:szCs w:val="40"/>
          <w:rPrChange w:id="415" w:author="曾 圆果" w:date="2020-04-23T17:51:00Z">
            <w:rPr/>
          </w:rPrChange>
        </w:rPr>
        <w:pPrChange w:id="416" w:author="曾 圆果" w:date="2020-04-23T17:50:00Z">
          <w:pPr/>
        </w:pPrChange>
      </w:pPr>
      <w:r w:rsidRPr="00307032">
        <w:rPr>
          <w:rFonts w:hint="eastAsia"/>
          <w:color w:val="4472C4" w:themeColor="accent1"/>
          <w:sz w:val="36"/>
          <w:szCs w:val="40"/>
          <w:rPrChange w:id="417" w:author="曾 圆果" w:date="2020-04-23T17:51:00Z">
            <w:rPr>
              <w:rFonts w:hint="eastAsia"/>
            </w:rPr>
          </w:rPrChange>
        </w:rPr>
        <w:t>删除数据流（删除设备）：</w:t>
      </w:r>
      <w:ins w:id="418" w:author="曾 圆果" w:date="2020-04-22T20:08:00Z">
        <w:r w:rsidR="00694D98" w:rsidRPr="00307032">
          <w:rPr>
            <w:rFonts w:hint="eastAsia"/>
            <w:color w:val="4472C4" w:themeColor="accent1"/>
            <w:sz w:val="36"/>
            <w:szCs w:val="40"/>
            <w:rPrChange w:id="419" w:author="曾 圆果" w:date="2020-04-23T17:51:00Z">
              <w:rPr>
                <w:rFonts w:hint="eastAsia"/>
              </w:rPr>
            </w:rPrChange>
          </w:rPr>
          <w:t>删除界面显示和数据流</w:t>
        </w:r>
      </w:ins>
      <w:ins w:id="420" w:author="曾 圆果" w:date="2020-04-22T21:14:00Z">
        <w:r w:rsidR="00CA6825" w:rsidRPr="00307032">
          <w:rPr>
            <w:rFonts w:hint="eastAsia"/>
            <w:color w:val="4472C4" w:themeColor="accent1"/>
            <w:sz w:val="36"/>
            <w:szCs w:val="40"/>
            <w:rPrChange w:id="421" w:author="曾 圆果" w:date="2020-04-23T17:51:00Z">
              <w:rPr>
                <w:rFonts w:hint="eastAsia"/>
              </w:rPr>
            </w:rPrChange>
          </w:rPr>
          <w:t>删除</w:t>
        </w:r>
      </w:ins>
      <w:del w:id="422" w:author="曾 圆果" w:date="2020-04-22T20:08:00Z">
        <w:r w:rsidRPr="00307032" w:rsidDel="00694D98">
          <w:rPr>
            <w:rFonts w:hint="eastAsia"/>
            <w:color w:val="4472C4" w:themeColor="accent1"/>
            <w:sz w:val="36"/>
            <w:szCs w:val="40"/>
            <w:rPrChange w:id="423" w:author="曾 圆果" w:date="2020-04-23T17:51:00Z">
              <w:rPr>
                <w:rFonts w:hint="eastAsia"/>
              </w:rPr>
            </w:rPrChange>
          </w:rPr>
          <w:delText>直接删除</w:delText>
        </w:r>
      </w:del>
      <w:r w:rsidRPr="00307032">
        <w:rPr>
          <w:rFonts w:hint="eastAsia"/>
          <w:color w:val="4472C4" w:themeColor="accent1"/>
          <w:sz w:val="36"/>
          <w:szCs w:val="40"/>
          <w:rPrChange w:id="424" w:author="曾 圆果" w:date="2020-04-23T17:51:00Z">
            <w:rPr>
              <w:rFonts w:hint="eastAsia"/>
            </w:rPr>
          </w:rPrChange>
        </w:rPr>
        <w:t>。</w:t>
      </w:r>
    </w:p>
    <w:p w:rsidR="0097279A" w:rsidRDefault="0097279A">
      <w:pPr>
        <w:rPr>
          <w:ins w:id="425" w:author="曾 圆果" w:date="2020-04-23T19:30:00Z"/>
          <w:color w:val="4472C4" w:themeColor="accent1"/>
          <w:sz w:val="28"/>
          <w:szCs w:val="32"/>
        </w:rPr>
      </w:pPr>
    </w:p>
    <w:p w:rsidR="00BC5668" w:rsidRPr="00BC5668" w:rsidRDefault="00BC5668" w:rsidP="00BC5668">
      <w:pPr>
        <w:jc w:val="center"/>
        <w:rPr>
          <w:ins w:id="426" w:author="曾 圆果" w:date="2020-04-23T17:49:00Z"/>
          <w:rFonts w:hint="eastAsia"/>
          <w:b/>
          <w:bCs/>
          <w:i/>
          <w:iCs/>
          <w:color w:val="4472C4" w:themeColor="accent1"/>
          <w:sz w:val="40"/>
          <w:szCs w:val="44"/>
          <w:rPrChange w:id="427" w:author="曾 圆果" w:date="2020-04-23T19:30:00Z">
            <w:rPr>
              <w:ins w:id="428" w:author="曾 圆果" w:date="2020-04-23T17:49:00Z"/>
              <w:color w:val="4472C4" w:themeColor="accent1"/>
            </w:rPr>
          </w:rPrChange>
        </w:rPr>
        <w:pPrChange w:id="429" w:author="曾 圆果" w:date="2020-04-23T19:30:00Z">
          <w:pPr/>
        </w:pPrChange>
      </w:pPr>
      <w:ins w:id="430" w:author="曾 圆果" w:date="2020-04-23T19:30:00Z">
        <w:r w:rsidRPr="00BC5668">
          <w:rPr>
            <w:rFonts w:hint="eastAsia"/>
            <w:b/>
            <w:bCs/>
            <w:i/>
            <w:iCs/>
            <w:color w:val="4472C4" w:themeColor="accent1"/>
            <w:sz w:val="40"/>
            <w:szCs w:val="44"/>
            <w:rPrChange w:id="431" w:author="曾 圆果" w:date="2020-04-23T19:30:00Z">
              <w:rPr>
                <w:rFonts w:hint="eastAsia"/>
                <w:color w:val="4472C4" w:themeColor="accent1"/>
                <w:sz w:val="28"/>
                <w:szCs w:val="32"/>
              </w:rPr>
            </w:rPrChange>
          </w:rPr>
          <w:t>代码</w:t>
        </w:r>
      </w:ins>
    </w:p>
    <w:p w:rsidR="00307032" w:rsidRPr="00BC5668" w:rsidRDefault="00307032">
      <w:pPr>
        <w:rPr>
          <w:ins w:id="432" w:author="曾 圆果" w:date="2020-04-23T17:51:00Z"/>
          <w:b/>
          <w:bCs/>
          <w:i/>
          <w:iCs/>
          <w:color w:val="4472C4" w:themeColor="accent1"/>
          <w:sz w:val="28"/>
          <w:szCs w:val="32"/>
          <w:rPrChange w:id="433" w:author="曾 圆果" w:date="2020-04-23T19:29:00Z">
            <w:rPr>
              <w:ins w:id="434" w:author="曾 圆果" w:date="2020-04-23T17:51:00Z"/>
              <w:color w:val="4472C4" w:themeColor="accent1"/>
            </w:rPr>
          </w:rPrChange>
        </w:rPr>
      </w:pPr>
      <w:proofErr w:type="gramStart"/>
      <w:ins w:id="435" w:author="曾 圆果" w:date="2020-04-23T17:50:00Z">
        <w:r w:rsidRPr="00BC5668">
          <w:rPr>
            <w:rFonts w:hint="eastAsia"/>
            <w:b/>
            <w:bCs/>
            <w:i/>
            <w:iCs/>
            <w:color w:val="4472C4" w:themeColor="accent1"/>
            <w:sz w:val="28"/>
            <w:szCs w:val="32"/>
            <w:rPrChange w:id="436" w:author="曾 圆果" w:date="2020-04-23T19:29:00Z">
              <w:rPr>
                <w:rFonts w:hint="eastAsia"/>
                <w:color w:val="4472C4" w:themeColor="accent1"/>
              </w:rPr>
            </w:rPrChange>
          </w:rPr>
          <w:t>微信小</w:t>
        </w:r>
        <w:proofErr w:type="gramEnd"/>
        <w:r w:rsidRPr="00BC5668">
          <w:rPr>
            <w:rFonts w:hint="eastAsia"/>
            <w:b/>
            <w:bCs/>
            <w:i/>
            <w:iCs/>
            <w:color w:val="4472C4" w:themeColor="accent1"/>
            <w:sz w:val="28"/>
            <w:szCs w:val="32"/>
            <w:rPrChange w:id="437" w:author="曾 圆果" w:date="2020-04-23T19:29:00Z">
              <w:rPr>
                <w:rFonts w:hint="eastAsia"/>
                <w:color w:val="4472C4" w:themeColor="accent1"/>
              </w:rPr>
            </w:rPrChange>
          </w:rPr>
          <w:t>程序</w:t>
        </w:r>
      </w:ins>
      <w:ins w:id="438" w:author="曾 圆果" w:date="2020-04-23T17:51:00Z">
        <w:r w:rsidRPr="00BC5668">
          <w:rPr>
            <w:rFonts w:hint="eastAsia"/>
            <w:b/>
            <w:bCs/>
            <w:i/>
            <w:iCs/>
            <w:color w:val="4472C4" w:themeColor="accent1"/>
            <w:sz w:val="28"/>
            <w:szCs w:val="32"/>
            <w:rPrChange w:id="439" w:author="曾 圆果" w:date="2020-04-23T19:29:00Z">
              <w:rPr>
                <w:rFonts w:hint="eastAsia"/>
                <w:color w:val="4472C4" w:themeColor="accent1"/>
              </w:rPr>
            </w:rPrChange>
          </w:rPr>
          <w:t>代码参考：</w:t>
        </w:r>
      </w:ins>
      <w:ins w:id="440" w:author="曾 圆果" w:date="2020-04-23T18:14:00Z">
        <w:r w:rsidR="0037570F" w:rsidRPr="00BC5668">
          <w:rPr>
            <w:rFonts w:hint="eastAsia"/>
            <w:b/>
            <w:bCs/>
            <w:i/>
            <w:iCs/>
            <w:color w:val="4472C4" w:themeColor="accent1"/>
            <w:sz w:val="28"/>
            <w:szCs w:val="32"/>
            <w:rPrChange w:id="441" w:author="曾 圆果" w:date="2020-04-23T19:29:00Z">
              <w:rPr>
                <w:rFonts w:hint="eastAsia"/>
                <w:color w:val="4472C4" w:themeColor="accent1"/>
                <w:sz w:val="28"/>
                <w:szCs w:val="32"/>
              </w:rPr>
            </w:rPrChange>
          </w:rPr>
          <w:t>网址：</w:t>
        </w:r>
        <w:r w:rsidR="0037570F" w:rsidRPr="00BC5668">
          <w:rPr>
            <w:b/>
            <w:bCs/>
            <w:i/>
            <w:iCs/>
            <w:rPrChange w:id="442" w:author="曾 圆果" w:date="2020-04-23T19:29:00Z">
              <w:rPr/>
            </w:rPrChange>
          </w:rPr>
          <w:fldChar w:fldCharType="begin"/>
        </w:r>
        <w:r w:rsidR="0037570F" w:rsidRPr="00BC5668">
          <w:rPr>
            <w:b/>
            <w:bCs/>
            <w:i/>
            <w:iCs/>
            <w:rPrChange w:id="443" w:author="曾 圆果" w:date="2020-04-23T19:29:00Z">
              <w:rPr/>
            </w:rPrChange>
          </w:rPr>
          <w:instrText xml:space="preserve"> HYPERLINK "https://open.iot.10086.cn/doc/art698.html" \l "108" </w:instrText>
        </w:r>
        <w:r w:rsidR="0037570F" w:rsidRPr="00BC5668">
          <w:rPr>
            <w:b/>
            <w:bCs/>
            <w:i/>
            <w:iCs/>
            <w:rPrChange w:id="444" w:author="曾 圆果" w:date="2020-04-23T19:29:00Z">
              <w:rPr/>
            </w:rPrChange>
          </w:rPr>
          <w:fldChar w:fldCharType="separate"/>
        </w:r>
        <w:r w:rsidR="0037570F" w:rsidRPr="00BC5668">
          <w:rPr>
            <w:rStyle w:val="a9"/>
            <w:b/>
            <w:bCs/>
            <w:i/>
            <w:iCs/>
            <w:rPrChange w:id="445" w:author="曾 圆果" w:date="2020-04-23T19:29:00Z">
              <w:rPr>
                <w:rStyle w:val="a9"/>
              </w:rPr>
            </w:rPrChange>
          </w:rPr>
          <w:t>https://open.iot.10086.cn/doc/art698.html#108</w:t>
        </w:r>
        <w:r w:rsidR="0037570F" w:rsidRPr="00BC5668">
          <w:rPr>
            <w:b/>
            <w:bCs/>
            <w:i/>
            <w:iCs/>
            <w:rPrChange w:id="446" w:author="曾 圆果" w:date="2020-04-23T19:29:00Z">
              <w:rPr/>
            </w:rPrChange>
          </w:rPr>
          <w:fldChar w:fldCharType="end"/>
        </w:r>
      </w:ins>
    </w:p>
    <w:p w:rsidR="00307032" w:rsidRPr="00BC5668" w:rsidRDefault="0037570F">
      <w:pPr>
        <w:rPr>
          <w:ins w:id="447" w:author="曾 圆果" w:date="2020-04-23T18:15:00Z"/>
          <w:b/>
          <w:bCs/>
          <w:i/>
          <w:iCs/>
          <w:color w:val="4472C4" w:themeColor="accent1"/>
          <w:rPrChange w:id="448" w:author="曾 圆果" w:date="2020-04-23T19:29:00Z">
            <w:rPr>
              <w:ins w:id="449" w:author="曾 圆果" w:date="2020-04-23T18:15:00Z"/>
              <w:color w:val="4472C4" w:themeColor="accent1"/>
            </w:rPr>
          </w:rPrChange>
        </w:rPr>
      </w:pPr>
      <w:proofErr w:type="spellStart"/>
      <w:ins w:id="450" w:author="曾 圆果" w:date="2020-04-23T18:15:00Z">
        <w:r w:rsidRPr="00BC5668">
          <w:rPr>
            <w:b/>
            <w:bCs/>
            <w:i/>
            <w:iCs/>
            <w:color w:val="4472C4" w:themeColor="accent1"/>
            <w:rPrChange w:id="451" w:author="曾 圆果" w:date="2020-04-23T19:29:00Z">
              <w:rPr>
                <w:color w:val="4472C4" w:themeColor="accent1"/>
              </w:rPr>
            </w:rPrChange>
          </w:rPr>
          <w:t>M</w:t>
        </w:r>
        <w:r w:rsidRPr="00BC5668">
          <w:rPr>
            <w:rFonts w:hint="eastAsia"/>
            <w:b/>
            <w:bCs/>
            <w:i/>
            <w:iCs/>
            <w:color w:val="4472C4" w:themeColor="accent1"/>
            <w:rPrChange w:id="452" w:author="曾 圆果" w:date="2020-04-23T19:29:00Z">
              <w:rPr>
                <w:rFonts w:hint="eastAsia"/>
                <w:color w:val="4472C4" w:themeColor="accent1"/>
              </w:rPr>
            </w:rPrChange>
          </w:rPr>
          <w:t>qtt</w:t>
        </w:r>
        <w:proofErr w:type="spellEnd"/>
        <w:r w:rsidRPr="00BC5668">
          <w:rPr>
            <w:rFonts w:hint="eastAsia"/>
            <w:b/>
            <w:bCs/>
            <w:i/>
            <w:iCs/>
            <w:color w:val="4472C4" w:themeColor="accent1"/>
            <w:rPrChange w:id="453" w:author="曾 圆果" w:date="2020-04-23T19:29:00Z">
              <w:rPr>
                <w:rFonts w:hint="eastAsia"/>
                <w:color w:val="4472C4" w:themeColor="accent1"/>
              </w:rPr>
            </w:rPrChange>
          </w:rPr>
          <w:t>部分。</w:t>
        </w:r>
      </w:ins>
    </w:p>
    <w:p w:rsidR="0037570F" w:rsidRPr="00BC5668" w:rsidRDefault="0037570F">
      <w:pPr>
        <w:rPr>
          <w:ins w:id="454" w:author="曾 圆果" w:date="2020-04-23T17:49:00Z"/>
          <w:rFonts w:hint="eastAsia"/>
          <w:b/>
          <w:bCs/>
          <w:i/>
          <w:iCs/>
          <w:color w:val="4472C4" w:themeColor="accent1"/>
          <w:rPrChange w:id="455" w:author="曾 圆果" w:date="2020-04-23T19:29:00Z">
            <w:rPr>
              <w:ins w:id="456" w:author="曾 圆果" w:date="2020-04-23T17:49:00Z"/>
              <w:rFonts w:hint="eastAsia"/>
              <w:color w:val="4472C4" w:themeColor="accent1"/>
            </w:rPr>
          </w:rPrChange>
        </w:rPr>
      </w:pPr>
    </w:p>
    <w:p w:rsidR="00307032" w:rsidRPr="00BC5668" w:rsidRDefault="00307032">
      <w:pPr>
        <w:rPr>
          <w:ins w:id="457" w:author="曾 圆果" w:date="2020-04-23T17:49:00Z"/>
          <w:rFonts w:hint="eastAsia"/>
          <w:b/>
          <w:bCs/>
          <w:i/>
          <w:iCs/>
          <w:color w:val="4472C4" w:themeColor="accent1"/>
          <w:sz w:val="24"/>
          <w:szCs w:val="28"/>
          <w:rPrChange w:id="458" w:author="曾 圆果" w:date="2020-04-23T19:29:00Z">
            <w:rPr>
              <w:ins w:id="459" w:author="曾 圆果" w:date="2020-04-23T17:49:00Z"/>
              <w:rFonts w:hint="eastAsia"/>
              <w:color w:val="4472C4" w:themeColor="accent1"/>
            </w:rPr>
          </w:rPrChange>
        </w:rPr>
      </w:pPr>
      <w:ins w:id="460" w:author="曾 圆果" w:date="2020-04-23T17:52:00Z">
        <w:r w:rsidRPr="00BC5668">
          <w:rPr>
            <w:rFonts w:hint="eastAsia"/>
            <w:b/>
            <w:bCs/>
            <w:i/>
            <w:iCs/>
            <w:color w:val="FF0000"/>
            <w:sz w:val="28"/>
            <w:szCs w:val="28"/>
            <w:rPrChange w:id="461" w:author="曾 圆果" w:date="2020-04-23T19:29:00Z">
              <w:rPr>
                <w:rFonts w:hint="eastAsia"/>
                <w:color w:val="4472C4" w:themeColor="accent1"/>
              </w:rPr>
            </w:rPrChange>
          </w:rPr>
          <w:t>采集最新数据代码：</w:t>
        </w:r>
      </w:ins>
      <w:ins w:id="462" w:author="曾 圆果" w:date="2020-04-23T18:06:00Z">
        <w:r w:rsidR="003B6312" w:rsidRPr="00BC5668">
          <w:rPr>
            <w:rFonts w:hint="eastAsia"/>
            <w:b/>
            <w:bCs/>
            <w:i/>
            <w:iCs/>
            <w:color w:val="FF0000"/>
            <w:sz w:val="28"/>
            <w:szCs w:val="28"/>
            <w:rPrChange w:id="463" w:author="曾 圆果" w:date="2020-04-23T19:29:00Z">
              <w:rPr>
                <w:rFonts w:hint="eastAsia"/>
                <w:color w:val="4472C4" w:themeColor="accent1"/>
                <w:sz w:val="32"/>
                <w:szCs w:val="36"/>
              </w:rPr>
            </w:rPrChange>
          </w:rPr>
          <w:t>1</w:t>
        </w:r>
        <w:r w:rsidR="003B6312" w:rsidRPr="00BC5668">
          <w:rPr>
            <w:b/>
            <w:bCs/>
            <w:i/>
            <w:iCs/>
            <w:color w:val="FF0000"/>
            <w:sz w:val="28"/>
            <w:szCs w:val="28"/>
            <w:rPrChange w:id="464" w:author="曾 圆果" w:date="2020-04-23T19:29:00Z">
              <w:rPr>
                <w:color w:val="4472C4" w:themeColor="accent1"/>
                <w:sz w:val="32"/>
                <w:szCs w:val="36"/>
              </w:rPr>
            </w:rPrChange>
          </w:rPr>
          <w:t>.4.13</w:t>
        </w:r>
      </w:ins>
      <w:ins w:id="465" w:author="曾 圆果" w:date="2020-04-23T19:28:00Z">
        <w:r w:rsidR="00BC5668" w:rsidRPr="00BC5668">
          <w:rPr>
            <w:b/>
            <w:bCs/>
            <w:i/>
            <w:iCs/>
            <w:color w:val="FF0000"/>
            <w:sz w:val="28"/>
            <w:szCs w:val="28"/>
            <w:rPrChange w:id="466" w:author="曾 圆果" w:date="2020-04-23T19:29:00Z">
              <w:rPr>
                <w:color w:val="FF0000"/>
                <w:sz w:val="28"/>
                <w:szCs w:val="28"/>
              </w:rPr>
            </w:rPrChange>
          </w:rPr>
          <w:t xml:space="preserve">      </w:t>
        </w:r>
        <w:r w:rsidR="00BC5668" w:rsidRPr="00BC5668">
          <w:rPr>
            <w:rFonts w:hint="eastAsia"/>
            <w:b/>
            <w:bCs/>
            <w:i/>
            <w:iCs/>
            <w:color w:val="4472C4" w:themeColor="accent1"/>
            <w:sz w:val="24"/>
            <w:szCs w:val="28"/>
            <w:rPrChange w:id="467" w:author="曾 圆果" w:date="2020-04-23T19:29:00Z">
              <w:rPr>
                <w:rFonts w:hint="eastAsia"/>
                <w:color w:val="4472C4" w:themeColor="accent1"/>
                <w:sz w:val="24"/>
                <w:szCs w:val="28"/>
              </w:rPr>
            </w:rPrChange>
          </w:rPr>
          <w:t>参考代码：小程序2</w:t>
        </w:r>
        <w:r w:rsidR="00BC5668" w:rsidRPr="00BC5668">
          <w:rPr>
            <w:b/>
            <w:bCs/>
            <w:i/>
            <w:iCs/>
            <w:color w:val="4472C4" w:themeColor="accent1"/>
            <w:sz w:val="24"/>
            <w:szCs w:val="28"/>
            <w:rPrChange w:id="468" w:author="曾 圆果" w:date="2020-04-23T19:29:00Z">
              <w:rPr>
                <w:color w:val="4472C4" w:themeColor="accent1"/>
                <w:sz w:val="24"/>
                <w:szCs w:val="28"/>
              </w:rPr>
            </w:rPrChange>
          </w:rPr>
          <w:t>133</w:t>
        </w:r>
      </w:ins>
    </w:p>
    <w:p w:rsidR="00307032" w:rsidRPr="00BC5668" w:rsidRDefault="003B6312">
      <w:pPr>
        <w:rPr>
          <w:ins w:id="469" w:author="曾 圆果" w:date="2020-04-23T17:49:00Z"/>
          <w:b/>
          <w:bCs/>
          <w:i/>
          <w:iCs/>
          <w:color w:val="4472C4" w:themeColor="accent1"/>
          <w:sz w:val="28"/>
          <w:szCs w:val="28"/>
          <w:rPrChange w:id="470" w:author="曾 圆果" w:date="2020-04-23T19:29:00Z">
            <w:rPr>
              <w:ins w:id="471" w:author="曾 圆果" w:date="2020-04-23T17:49:00Z"/>
              <w:color w:val="4472C4" w:themeColor="accent1"/>
            </w:rPr>
          </w:rPrChange>
        </w:rPr>
      </w:pPr>
      <w:ins w:id="472" w:author="曾 圆果" w:date="2020-04-23T18:06:00Z">
        <w:r w:rsidRPr="00BC5668">
          <w:rPr>
            <w:rFonts w:hint="eastAsia"/>
            <w:b/>
            <w:bCs/>
            <w:i/>
            <w:iCs/>
            <w:color w:val="4472C4" w:themeColor="accent1"/>
            <w:sz w:val="28"/>
            <w:szCs w:val="28"/>
            <w:rPrChange w:id="473" w:author="曾 圆果" w:date="2020-04-23T19:29:00Z">
              <w:rPr>
                <w:rFonts w:hint="eastAsia"/>
                <w:color w:val="4472C4" w:themeColor="accent1"/>
              </w:rPr>
            </w:rPrChange>
          </w:rPr>
          <w:t>获取开始数据代码：</w:t>
        </w:r>
      </w:ins>
      <w:ins w:id="474" w:author="曾 圆果" w:date="2020-04-23T18:09:00Z">
        <w:r w:rsidRPr="00BC5668">
          <w:rPr>
            <w:rFonts w:hint="eastAsia"/>
            <w:b/>
            <w:bCs/>
            <w:i/>
            <w:iCs/>
            <w:color w:val="4472C4" w:themeColor="accent1"/>
            <w:sz w:val="28"/>
            <w:szCs w:val="28"/>
            <w:rPrChange w:id="475" w:author="曾 圆果" w:date="2020-04-23T19:29:00Z">
              <w:rPr>
                <w:rFonts w:hint="eastAsia"/>
                <w:color w:val="4472C4" w:themeColor="accent1"/>
                <w:sz w:val="32"/>
                <w:szCs w:val="36"/>
              </w:rPr>
            </w:rPrChange>
          </w:rPr>
          <w:t>1</w:t>
        </w:r>
        <w:r w:rsidRPr="00BC5668">
          <w:rPr>
            <w:b/>
            <w:bCs/>
            <w:i/>
            <w:iCs/>
            <w:color w:val="4472C4" w:themeColor="accent1"/>
            <w:sz w:val="28"/>
            <w:szCs w:val="28"/>
            <w:rPrChange w:id="476" w:author="曾 圆果" w:date="2020-04-23T19:29:00Z">
              <w:rPr>
                <w:color w:val="4472C4" w:themeColor="accent1"/>
                <w:sz w:val="32"/>
                <w:szCs w:val="36"/>
              </w:rPr>
            </w:rPrChange>
          </w:rPr>
          <w:t>.4.13</w:t>
        </w:r>
      </w:ins>
      <w:ins w:id="477" w:author="曾 圆果" w:date="2020-04-23T18:08:00Z">
        <w:r w:rsidRPr="00BC5668">
          <w:rPr>
            <w:rFonts w:hint="eastAsia"/>
            <w:b/>
            <w:bCs/>
            <w:i/>
            <w:iCs/>
            <w:color w:val="4472C4" w:themeColor="accent1"/>
            <w:sz w:val="28"/>
            <w:szCs w:val="28"/>
            <w:rPrChange w:id="478" w:author="曾 圆果" w:date="2020-04-23T19:29:00Z">
              <w:rPr>
                <w:rFonts w:hint="eastAsia"/>
                <w:color w:val="4472C4" w:themeColor="accent1"/>
                <w:sz w:val="24"/>
                <w:szCs w:val="28"/>
              </w:rPr>
            </w:rPrChange>
          </w:rPr>
          <w:t>（</w:t>
        </w:r>
        <w:r w:rsidRPr="00BC5668">
          <w:rPr>
            <w:rFonts w:hint="eastAsia"/>
            <w:b/>
            <w:bCs/>
            <w:i/>
            <w:iCs/>
            <w:color w:val="4472C4" w:themeColor="accent1"/>
            <w:sz w:val="28"/>
            <w:szCs w:val="28"/>
            <w:rPrChange w:id="479" w:author="曾 圆果" w:date="2020-04-23T19:29:00Z">
              <w:rPr>
                <w:rFonts w:hint="eastAsia"/>
                <w:color w:val="4472C4" w:themeColor="accent1"/>
                <w:sz w:val="24"/>
                <w:szCs w:val="28"/>
              </w:rPr>
            </w:rPrChange>
          </w:rPr>
          <w:t>关键字start，limit</w:t>
        </w:r>
        <w:r w:rsidRPr="00BC5668">
          <w:rPr>
            <w:rFonts w:hint="eastAsia"/>
            <w:b/>
            <w:bCs/>
            <w:i/>
            <w:iCs/>
            <w:color w:val="4472C4" w:themeColor="accent1"/>
            <w:sz w:val="28"/>
            <w:szCs w:val="28"/>
            <w:rPrChange w:id="480" w:author="曾 圆果" w:date="2020-04-23T19:29:00Z">
              <w:rPr>
                <w:rFonts w:hint="eastAsia"/>
                <w:color w:val="4472C4" w:themeColor="accent1"/>
                <w:sz w:val="24"/>
                <w:szCs w:val="28"/>
              </w:rPr>
            </w:rPrChange>
          </w:rPr>
          <w:t>）</w:t>
        </w:r>
      </w:ins>
    </w:p>
    <w:p w:rsidR="00307032" w:rsidRPr="00BC5668" w:rsidRDefault="0037570F">
      <w:pPr>
        <w:rPr>
          <w:ins w:id="481" w:author="曾 圆果" w:date="2020-04-23T17:49:00Z"/>
          <w:b/>
          <w:bCs/>
          <w:i/>
          <w:iCs/>
          <w:color w:val="4472C4" w:themeColor="accent1"/>
          <w:sz w:val="28"/>
          <w:szCs w:val="28"/>
          <w:rPrChange w:id="482" w:author="曾 圆果" w:date="2020-04-23T19:29:00Z">
            <w:rPr>
              <w:ins w:id="483" w:author="曾 圆果" w:date="2020-04-23T17:49:00Z"/>
              <w:color w:val="4472C4" w:themeColor="accent1"/>
            </w:rPr>
          </w:rPrChange>
        </w:rPr>
      </w:pPr>
      <w:ins w:id="484" w:author="曾 圆果" w:date="2020-04-23T18:13:00Z">
        <w:r w:rsidRPr="00BC5668">
          <w:rPr>
            <w:rFonts w:hint="eastAsia"/>
            <w:b/>
            <w:bCs/>
            <w:i/>
            <w:iCs/>
            <w:color w:val="4472C4" w:themeColor="accent1"/>
            <w:sz w:val="28"/>
            <w:szCs w:val="28"/>
            <w:rPrChange w:id="485" w:author="曾 圆果" w:date="2020-04-23T19:29:00Z">
              <w:rPr>
                <w:rFonts w:hint="eastAsia"/>
                <w:color w:val="4472C4" w:themeColor="accent1"/>
                <w:sz w:val="28"/>
                <w:szCs w:val="28"/>
              </w:rPr>
            </w:rPrChange>
          </w:rPr>
          <w:t>删除设备（</w:t>
        </w:r>
        <w:r w:rsidRPr="00BC5668">
          <w:rPr>
            <w:rFonts w:hint="eastAsia"/>
            <w:b/>
            <w:bCs/>
            <w:i/>
            <w:iCs/>
            <w:color w:val="4472C4" w:themeColor="accent1"/>
            <w:sz w:val="28"/>
            <w:szCs w:val="28"/>
            <w:rPrChange w:id="486" w:author="曾 圆果" w:date="2020-04-23T19:29:00Z">
              <w:rPr>
                <w:rFonts w:hint="eastAsia"/>
                <w:color w:val="4472C4" w:themeColor="accent1"/>
                <w:sz w:val="28"/>
                <w:szCs w:val="28"/>
              </w:rPr>
            </w:rPrChange>
          </w:rPr>
          <w:t>删除数据流</w:t>
        </w:r>
        <w:r w:rsidRPr="00BC5668">
          <w:rPr>
            <w:rFonts w:hint="eastAsia"/>
            <w:b/>
            <w:bCs/>
            <w:i/>
            <w:iCs/>
            <w:color w:val="4472C4" w:themeColor="accent1"/>
            <w:sz w:val="28"/>
            <w:szCs w:val="28"/>
            <w:rPrChange w:id="487" w:author="曾 圆果" w:date="2020-04-23T19:29:00Z">
              <w:rPr>
                <w:rFonts w:hint="eastAsia"/>
                <w:color w:val="4472C4" w:themeColor="accent1"/>
                <w:sz w:val="28"/>
                <w:szCs w:val="28"/>
              </w:rPr>
            </w:rPrChange>
          </w:rPr>
          <w:t>）</w:t>
        </w:r>
      </w:ins>
      <w:ins w:id="488" w:author="曾 圆果" w:date="2020-04-23T18:09:00Z">
        <w:r w:rsidR="003B6312" w:rsidRPr="00BC5668">
          <w:rPr>
            <w:rFonts w:hint="eastAsia"/>
            <w:b/>
            <w:bCs/>
            <w:i/>
            <w:iCs/>
            <w:color w:val="4472C4" w:themeColor="accent1"/>
            <w:sz w:val="28"/>
            <w:szCs w:val="28"/>
            <w:rPrChange w:id="489" w:author="曾 圆果" w:date="2020-04-23T19:29:00Z">
              <w:rPr>
                <w:rFonts w:hint="eastAsia"/>
                <w:color w:val="4472C4" w:themeColor="accent1"/>
              </w:rPr>
            </w:rPrChange>
          </w:rPr>
          <w:t>：1</w:t>
        </w:r>
        <w:r w:rsidR="003B6312" w:rsidRPr="00BC5668">
          <w:rPr>
            <w:b/>
            <w:bCs/>
            <w:i/>
            <w:iCs/>
            <w:color w:val="4472C4" w:themeColor="accent1"/>
            <w:sz w:val="28"/>
            <w:szCs w:val="28"/>
            <w:rPrChange w:id="490" w:author="曾 圆果" w:date="2020-04-23T19:29:00Z">
              <w:rPr>
                <w:color w:val="4472C4" w:themeColor="accent1"/>
              </w:rPr>
            </w:rPrChange>
          </w:rPr>
          <w:t>.4.12</w:t>
        </w:r>
      </w:ins>
    </w:p>
    <w:p w:rsidR="00307032" w:rsidRPr="00BC5668" w:rsidRDefault="0037570F">
      <w:pPr>
        <w:rPr>
          <w:ins w:id="491" w:author="曾 圆果" w:date="2020-04-23T17:49:00Z"/>
          <w:b/>
          <w:bCs/>
          <w:i/>
          <w:iCs/>
          <w:color w:val="4472C4" w:themeColor="accent1"/>
          <w:sz w:val="22"/>
          <w:szCs w:val="24"/>
          <w:rPrChange w:id="492" w:author="曾 圆果" w:date="2020-04-23T19:29:00Z">
            <w:rPr>
              <w:ins w:id="493" w:author="曾 圆果" w:date="2020-04-23T17:49:00Z"/>
              <w:color w:val="4472C4" w:themeColor="accent1"/>
            </w:rPr>
          </w:rPrChange>
        </w:rPr>
      </w:pPr>
      <w:ins w:id="494" w:author="曾 圆果" w:date="2020-04-23T18:11:00Z">
        <w:r w:rsidRPr="00BC5668">
          <w:rPr>
            <w:rFonts w:hint="eastAsia"/>
            <w:b/>
            <w:bCs/>
            <w:i/>
            <w:iCs/>
            <w:color w:val="4472C4" w:themeColor="accent1"/>
            <w:sz w:val="28"/>
            <w:szCs w:val="32"/>
            <w:rPrChange w:id="495" w:author="曾 圆果" w:date="2020-04-23T19:29:00Z">
              <w:rPr>
                <w:rFonts w:hint="eastAsia"/>
                <w:color w:val="4472C4" w:themeColor="accent1"/>
              </w:rPr>
            </w:rPrChange>
          </w:rPr>
          <w:t>新增设备</w:t>
        </w:r>
      </w:ins>
      <w:ins w:id="496" w:author="曾 圆果" w:date="2020-04-23T18:12:00Z">
        <w:r w:rsidRPr="00BC5668">
          <w:rPr>
            <w:rFonts w:hint="eastAsia"/>
            <w:b/>
            <w:bCs/>
            <w:i/>
            <w:iCs/>
            <w:color w:val="4472C4" w:themeColor="accent1"/>
            <w:sz w:val="28"/>
            <w:szCs w:val="32"/>
            <w:rPrChange w:id="497" w:author="曾 圆果" w:date="2020-04-23T19:29:00Z">
              <w:rPr>
                <w:rFonts w:hint="eastAsia"/>
                <w:color w:val="4472C4" w:themeColor="accent1"/>
              </w:rPr>
            </w:rPrChange>
          </w:rPr>
          <w:t>（实际上是查询数据流）</w:t>
        </w:r>
      </w:ins>
      <w:ins w:id="498" w:author="曾 圆果" w:date="2020-04-23T18:11:00Z">
        <w:r w:rsidRPr="00BC5668">
          <w:rPr>
            <w:rFonts w:hint="eastAsia"/>
            <w:b/>
            <w:bCs/>
            <w:i/>
            <w:iCs/>
            <w:color w:val="4472C4" w:themeColor="accent1"/>
            <w:sz w:val="28"/>
            <w:szCs w:val="32"/>
            <w:rPrChange w:id="499" w:author="曾 圆果" w:date="2020-04-23T19:29:00Z">
              <w:rPr>
                <w:rFonts w:hint="eastAsia"/>
                <w:color w:val="4472C4" w:themeColor="accent1"/>
              </w:rPr>
            </w:rPrChange>
          </w:rPr>
          <w:t>：</w:t>
        </w:r>
      </w:ins>
      <w:ins w:id="500" w:author="曾 圆果" w:date="2020-04-23T18:12:00Z">
        <w:r w:rsidRPr="00BC5668">
          <w:rPr>
            <w:rFonts w:hint="eastAsia"/>
            <w:b/>
            <w:bCs/>
            <w:i/>
            <w:iCs/>
            <w:color w:val="4472C4" w:themeColor="accent1"/>
            <w:sz w:val="28"/>
            <w:szCs w:val="32"/>
            <w:rPrChange w:id="501" w:author="曾 圆果" w:date="2020-04-23T19:29:00Z">
              <w:rPr>
                <w:rFonts w:hint="eastAsia"/>
                <w:color w:val="4472C4" w:themeColor="accent1"/>
              </w:rPr>
            </w:rPrChange>
          </w:rPr>
          <w:t>查询的参数是</w:t>
        </w:r>
        <w:r w:rsidRPr="00BC5668">
          <w:rPr>
            <w:rFonts w:hint="eastAsia"/>
            <w:b/>
            <w:bCs/>
            <w:i/>
            <w:iCs/>
            <w:color w:val="4472C4" w:themeColor="accent1"/>
            <w:sz w:val="28"/>
            <w:szCs w:val="32"/>
            <w:rPrChange w:id="502" w:author="曾 圆果" w:date="2020-04-23T19:29:00Z">
              <w:rPr>
                <w:rFonts w:hint="eastAsia"/>
                <w:color w:val="70AD47" w:themeColor="accent6"/>
              </w:rPr>
            </w:rPrChange>
          </w:rPr>
          <w:t>请求的参数。</w:t>
        </w:r>
      </w:ins>
      <w:ins w:id="503" w:author="曾 圆果" w:date="2020-04-23T18:13:00Z">
        <w:r w:rsidRPr="00BC5668">
          <w:rPr>
            <w:rFonts w:hint="eastAsia"/>
            <w:b/>
            <w:bCs/>
            <w:i/>
            <w:iCs/>
            <w:color w:val="4472C4" w:themeColor="accent1"/>
            <w:sz w:val="28"/>
            <w:szCs w:val="32"/>
            <w:rPrChange w:id="504" w:author="曾 圆果" w:date="2020-04-23T19:29:00Z">
              <w:rPr>
                <w:rFonts w:hint="eastAsia"/>
                <w:color w:val="70AD47" w:themeColor="accent6"/>
                <w:sz w:val="24"/>
                <w:szCs w:val="28"/>
              </w:rPr>
            </w:rPrChange>
          </w:rPr>
          <w:t>1</w:t>
        </w:r>
        <w:r w:rsidRPr="00BC5668">
          <w:rPr>
            <w:b/>
            <w:bCs/>
            <w:i/>
            <w:iCs/>
            <w:color w:val="4472C4" w:themeColor="accent1"/>
            <w:sz w:val="28"/>
            <w:szCs w:val="32"/>
            <w:rPrChange w:id="505" w:author="曾 圆果" w:date="2020-04-23T19:29:00Z">
              <w:rPr>
                <w:color w:val="70AD47" w:themeColor="accent6"/>
                <w:sz w:val="24"/>
                <w:szCs w:val="28"/>
              </w:rPr>
            </w:rPrChange>
          </w:rPr>
          <w:t>.4.</w:t>
        </w:r>
        <w:r w:rsidRPr="00BC5668">
          <w:rPr>
            <w:rFonts w:hint="eastAsia"/>
            <w:b/>
            <w:bCs/>
            <w:i/>
            <w:iCs/>
            <w:color w:val="4472C4" w:themeColor="accent1"/>
            <w:sz w:val="28"/>
            <w:szCs w:val="32"/>
            <w:rPrChange w:id="506" w:author="曾 圆果" w:date="2020-04-23T19:29:00Z">
              <w:rPr>
                <w:rFonts w:hint="eastAsia"/>
                <w:color w:val="70AD47" w:themeColor="accent6"/>
                <w:sz w:val="24"/>
                <w:szCs w:val="28"/>
              </w:rPr>
            </w:rPrChange>
          </w:rPr>
          <w:t>1</w:t>
        </w:r>
        <w:r w:rsidRPr="00BC5668">
          <w:rPr>
            <w:b/>
            <w:bCs/>
            <w:i/>
            <w:iCs/>
            <w:color w:val="4472C4" w:themeColor="accent1"/>
            <w:sz w:val="28"/>
            <w:szCs w:val="32"/>
            <w:rPrChange w:id="507" w:author="曾 圆果" w:date="2020-04-23T19:29:00Z">
              <w:rPr>
                <w:color w:val="70AD47" w:themeColor="accent6"/>
                <w:sz w:val="24"/>
                <w:szCs w:val="28"/>
              </w:rPr>
            </w:rPrChange>
          </w:rPr>
          <w:t>3</w:t>
        </w:r>
      </w:ins>
    </w:p>
    <w:p w:rsidR="00307032" w:rsidRPr="00BC5668" w:rsidRDefault="00307032">
      <w:pPr>
        <w:rPr>
          <w:ins w:id="508" w:author="曾 圆果" w:date="2020-04-23T17:49:00Z"/>
          <w:b/>
          <w:bCs/>
          <w:i/>
          <w:iCs/>
          <w:color w:val="4472C4" w:themeColor="accent1"/>
          <w:rPrChange w:id="509" w:author="曾 圆果" w:date="2020-04-23T19:29:00Z">
            <w:rPr>
              <w:ins w:id="510" w:author="曾 圆果" w:date="2020-04-23T17:49:00Z"/>
              <w:color w:val="4472C4" w:themeColor="accent1"/>
            </w:rPr>
          </w:rPrChange>
        </w:rPr>
      </w:pPr>
    </w:p>
    <w:p w:rsidR="00307032" w:rsidRDefault="00307032">
      <w:pPr>
        <w:rPr>
          <w:ins w:id="511" w:author="曾 圆果" w:date="2020-04-23T17:49:00Z"/>
          <w:color w:val="4472C4" w:themeColor="accent1"/>
        </w:rPr>
      </w:pPr>
    </w:p>
    <w:p w:rsidR="00307032" w:rsidRDefault="00307032">
      <w:pPr>
        <w:rPr>
          <w:ins w:id="512" w:author="曾 圆果" w:date="2020-04-23T17:49:00Z"/>
          <w:color w:val="4472C4" w:themeColor="accent1"/>
        </w:rPr>
      </w:pPr>
    </w:p>
    <w:p w:rsidR="00307032" w:rsidRDefault="00307032">
      <w:pPr>
        <w:rPr>
          <w:ins w:id="513" w:author="曾 圆果" w:date="2020-04-23T17:49:00Z"/>
          <w:color w:val="4472C4" w:themeColor="accent1"/>
        </w:rPr>
      </w:pPr>
    </w:p>
    <w:p w:rsidR="00307032" w:rsidRDefault="00307032">
      <w:pPr>
        <w:rPr>
          <w:ins w:id="514" w:author="曾 圆果" w:date="2020-04-23T17:49:00Z"/>
          <w:color w:val="4472C4" w:themeColor="accent1"/>
        </w:rPr>
      </w:pPr>
    </w:p>
    <w:p w:rsidR="00307032" w:rsidRPr="00CA6825" w:rsidRDefault="00307032">
      <w:pPr>
        <w:rPr>
          <w:rFonts w:hint="eastAsia"/>
          <w:color w:val="4472C4" w:themeColor="accent1"/>
          <w:rPrChange w:id="515" w:author="曾 圆果" w:date="2020-04-22T21:19:00Z">
            <w:rPr/>
          </w:rPrChange>
        </w:rPr>
      </w:pPr>
    </w:p>
    <w:p w:rsidR="0097279A" w:rsidRPr="00BC5668" w:rsidRDefault="0097279A" w:rsidP="00BC5668">
      <w:pPr>
        <w:jc w:val="center"/>
        <w:rPr>
          <w:b/>
          <w:bCs/>
          <w:i/>
          <w:iCs/>
          <w:color w:val="4472C4" w:themeColor="accent1"/>
          <w:sz w:val="32"/>
          <w:szCs w:val="36"/>
          <w:rPrChange w:id="516" w:author="曾 圆果" w:date="2020-04-23T19:31:00Z">
            <w:rPr/>
          </w:rPrChange>
        </w:rPr>
        <w:pPrChange w:id="517" w:author="曾 圆果" w:date="2020-04-23T19:31:00Z">
          <w:pPr/>
        </w:pPrChange>
      </w:pPr>
      <w:r w:rsidRPr="00BC5668">
        <w:rPr>
          <w:rFonts w:hint="eastAsia"/>
          <w:b/>
          <w:bCs/>
          <w:i/>
          <w:iCs/>
          <w:color w:val="4472C4" w:themeColor="accent1"/>
          <w:sz w:val="32"/>
          <w:szCs w:val="36"/>
          <w:rPrChange w:id="518" w:author="曾 圆果" w:date="2020-04-23T19:31:00Z">
            <w:rPr>
              <w:rFonts w:hint="eastAsia"/>
            </w:rPr>
          </w:rPrChange>
        </w:rPr>
        <w:lastRenderedPageBreak/>
        <w:t>界面显示</w:t>
      </w:r>
      <w:del w:id="519" w:author="曾 圆果" w:date="2020-04-23T19:31:00Z">
        <w:r w:rsidRPr="00BC5668" w:rsidDel="00BC5668">
          <w:rPr>
            <w:rFonts w:hint="eastAsia"/>
            <w:b/>
            <w:bCs/>
            <w:i/>
            <w:iCs/>
            <w:color w:val="4472C4" w:themeColor="accent1"/>
            <w:sz w:val="32"/>
            <w:szCs w:val="36"/>
            <w:rPrChange w:id="520" w:author="曾 圆果" w:date="2020-04-23T19:31:00Z">
              <w:rPr>
                <w:rFonts w:hint="eastAsia"/>
              </w:rPr>
            </w:rPrChange>
          </w:rPr>
          <w:delText>：</w:delText>
        </w:r>
      </w:del>
    </w:p>
    <w:p w:rsidR="0097279A" w:rsidRDefault="00307032">
      <w:ins w:id="521" w:author="曾 圆果" w:date="2020-04-23T17:49:00Z">
        <w:r w:rsidRPr="00307032">
          <w:drawing>
            <wp:inline distT="0" distB="0" distL="0" distR="0">
              <wp:extent cx="5274310" cy="6067425"/>
              <wp:effectExtent l="0" t="0" r="2540" b="9525"/>
              <wp:docPr id="2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4310" cy="6067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del w:id="522" w:author="曾 圆果" w:date="2020-04-22T20:03:00Z">
        <w:r w:rsidR="0097279A" w:rsidDel="00D2542E">
          <w:rPr>
            <w:noProof/>
          </w:rPr>
          <w:drawing>
            <wp:anchor distT="0" distB="0" distL="114300" distR="114300" simplePos="0" relativeHeight="251658240" behindDoc="0" locked="0" layoutInCell="1" allowOverlap="1" wp14:anchorId="49F21C08">
              <wp:simplePos x="0" y="0"/>
              <wp:positionH relativeFrom="column">
                <wp:posOffset>0</wp:posOffset>
              </wp:positionH>
              <wp:positionV relativeFrom="page">
                <wp:posOffset>5086350</wp:posOffset>
              </wp:positionV>
              <wp:extent cx="2618740" cy="4533900"/>
              <wp:effectExtent l="0" t="0" r="0" b="0"/>
              <wp:wrapSquare wrapText="bothSides"/>
              <wp:docPr id="1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18740" cy="45339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del>
    </w:p>
    <w:sectPr w:rsidR="009727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648D0" w:rsidRDefault="004648D0" w:rsidP="00921D14">
      <w:r>
        <w:separator/>
      </w:r>
    </w:p>
  </w:endnote>
  <w:endnote w:type="continuationSeparator" w:id="0">
    <w:p w:rsidR="004648D0" w:rsidRDefault="004648D0" w:rsidP="00921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648D0" w:rsidRDefault="004648D0" w:rsidP="00921D14">
      <w:r>
        <w:separator/>
      </w:r>
    </w:p>
  </w:footnote>
  <w:footnote w:type="continuationSeparator" w:id="0">
    <w:p w:rsidR="004648D0" w:rsidRDefault="004648D0" w:rsidP="00921D14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曾 圆果">
    <w15:presenceInfo w15:providerId="Windows Live" w15:userId="9c4838478c4681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CD0"/>
    <w:rsid w:val="00033610"/>
    <w:rsid w:val="00056704"/>
    <w:rsid w:val="0028079B"/>
    <w:rsid w:val="002B2F4D"/>
    <w:rsid w:val="00307032"/>
    <w:rsid w:val="0037570F"/>
    <w:rsid w:val="003B6312"/>
    <w:rsid w:val="00430CD0"/>
    <w:rsid w:val="004648D0"/>
    <w:rsid w:val="004910FD"/>
    <w:rsid w:val="005604C4"/>
    <w:rsid w:val="00694D98"/>
    <w:rsid w:val="00721CFC"/>
    <w:rsid w:val="008B70DB"/>
    <w:rsid w:val="008C7227"/>
    <w:rsid w:val="00921D14"/>
    <w:rsid w:val="0097279A"/>
    <w:rsid w:val="00A712A0"/>
    <w:rsid w:val="00BC5668"/>
    <w:rsid w:val="00CA6825"/>
    <w:rsid w:val="00D2542E"/>
    <w:rsid w:val="00DF7808"/>
    <w:rsid w:val="00FD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AE49B"/>
  <w15:chartTrackingRefBased/>
  <w15:docId w15:val="{543BB188-12B6-4BF9-9616-6259EF65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1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1D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1D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1D1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21D1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21D14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3757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A1616-C779-47E9-BB3A-07F51AEC7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圆果</dc:creator>
  <cp:keywords/>
  <dc:description/>
  <cp:lastModifiedBy>曾 圆果</cp:lastModifiedBy>
  <cp:revision>23</cp:revision>
  <dcterms:created xsi:type="dcterms:W3CDTF">2020-04-22T09:45:00Z</dcterms:created>
  <dcterms:modified xsi:type="dcterms:W3CDTF">2020-04-23T11:32:00Z</dcterms:modified>
</cp:coreProperties>
</file>